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60" w:rsidRPr="00A8615E" w:rsidRDefault="00193D60" w:rsidP="00193D60">
      <w:pPr>
        <w:spacing w:after="0"/>
        <w:jc w:val="center"/>
        <w:rPr>
          <w:rFonts w:ascii="Times New Roman" w:hAnsi="Times New Roman"/>
          <w:b/>
          <w:sz w:val="32"/>
          <w:szCs w:val="32"/>
        </w:rPr>
      </w:pPr>
      <w:r w:rsidRPr="00A8615E">
        <w:rPr>
          <w:rFonts w:ascii="Times New Roman" w:hAnsi="Times New Roman"/>
          <w:b/>
          <w:sz w:val="32"/>
          <w:szCs w:val="32"/>
        </w:rPr>
        <w:t>P.1 READIN</w:t>
      </w:r>
      <w:r>
        <w:rPr>
          <w:rFonts w:ascii="Times New Roman" w:hAnsi="Times New Roman"/>
          <w:b/>
          <w:sz w:val="32"/>
          <w:szCs w:val="32"/>
        </w:rPr>
        <w:t xml:space="preserve">G LESSON NOTES FOR TERM III </w:t>
      </w:r>
      <w:bookmarkStart w:id="0" w:name="_GoBack"/>
      <w:bookmarkEnd w:id="0"/>
    </w:p>
    <w:p w:rsidR="00193D60" w:rsidRPr="00A8615E" w:rsidRDefault="00193D60" w:rsidP="00193D60">
      <w:pPr>
        <w:spacing w:after="0" w:line="360" w:lineRule="auto"/>
        <w:rPr>
          <w:ins w:id="1" w:author="user" w:date="2012-06-29T14:44:00Z"/>
          <w:rFonts w:ascii="Times New Roman" w:hAnsi="Times New Roman"/>
          <w:b/>
        </w:rPr>
        <w:sectPr w:rsidR="00193D60" w:rsidRPr="00A8615E" w:rsidSect="00BA454D">
          <w:headerReference w:type="default" r:id="rId8"/>
          <w:footerReference w:type="default" r:id="rId9"/>
          <w:pgSz w:w="12240" w:h="15840"/>
          <w:pgMar w:top="90" w:right="1440" w:bottom="990" w:left="1440" w:header="0" w:footer="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lastRenderedPageBreak/>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193D60"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60050E">
      <w:pPr>
        <w:pStyle w:val="ListParagraph"/>
        <w:numPr>
          <w:ilvl w:val="0"/>
          <w:numId w:val="31"/>
        </w:numPr>
        <w:spacing w:line="360" w:lineRule="auto"/>
        <w:ind w:left="360"/>
      </w:pPr>
      <w:r>
        <w:t>Pronounces the sound correctly</w:t>
      </w:r>
    </w:p>
    <w:p w:rsidR="00193D60" w:rsidRDefault="00193D60" w:rsidP="0060050E">
      <w:pPr>
        <w:pStyle w:val="ListParagraph"/>
        <w:numPr>
          <w:ilvl w:val="0"/>
          <w:numId w:val="31"/>
        </w:numPr>
        <w:spacing w:line="360" w:lineRule="auto"/>
        <w:ind w:left="360"/>
      </w:pPr>
      <w:r>
        <w:t>Reads the words of the given sound correctly</w:t>
      </w:r>
    </w:p>
    <w:p w:rsidR="00193D60" w:rsidRDefault="00193D60" w:rsidP="0060050E">
      <w:pPr>
        <w:pStyle w:val="ListParagraph"/>
        <w:numPr>
          <w:ilvl w:val="0"/>
          <w:numId w:val="31"/>
        </w:numPr>
        <w:spacing w:line="360" w:lineRule="auto"/>
        <w:ind w:left="360"/>
      </w:pPr>
      <w:r>
        <w:t>Fills in the missing letters</w:t>
      </w:r>
    </w:p>
    <w:p w:rsidR="00193D60" w:rsidRDefault="00193D60" w:rsidP="0060050E">
      <w:pPr>
        <w:pStyle w:val="ListParagraph"/>
        <w:numPr>
          <w:ilvl w:val="0"/>
          <w:numId w:val="31"/>
        </w:numPr>
        <w:spacing w:line="360" w:lineRule="auto"/>
        <w:ind w:left="360"/>
      </w:pPr>
      <w:r>
        <w:t>Blends the words accordingly</w:t>
      </w:r>
    </w:p>
    <w:p w:rsidR="00193D60" w:rsidRDefault="00193D60" w:rsidP="00193D60">
      <w:pPr>
        <w:spacing w:line="360" w:lineRule="auto"/>
        <w:rPr>
          <w:rFonts w:ascii="Times New Roman" w:hAnsi="Times New Roman"/>
          <w:b/>
        </w:rPr>
      </w:pPr>
      <w:r w:rsidRPr="009471B3">
        <w:rPr>
          <w:rFonts w:ascii="Times New Roman" w:hAnsi="Times New Roman"/>
          <w:b/>
        </w:rPr>
        <w:t>CONTENT:</w:t>
      </w:r>
      <w:r>
        <w:rPr>
          <w:rFonts w:ascii="Times New Roman" w:hAnsi="Times New Roman"/>
          <w:b/>
        </w:rPr>
        <w:t xml:space="preserve"> / er/ sound</w:t>
      </w:r>
    </w:p>
    <w:p w:rsidR="00193D60" w:rsidRDefault="00193D60" w:rsidP="00193D60">
      <w:pPr>
        <w:spacing w:line="240" w:lineRule="auto"/>
        <w:rPr>
          <w:rFonts w:ascii="Times New Roman" w:hAnsi="Times New Roman"/>
        </w:rPr>
      </w:pPr>
      <w:r>
        <w:rPr>
          <w:rFonts w:ascii="Times New Roman" w:hAnsi="Times New Roman"/>
        </w:rPr>
        <w:t>Water</w:t>
      </w:r>
      <w:r>
        <w:rPr>
          <w:rFonts w:ascii="Times New Roman" w:hAnsi="Times New Roman"/>
        </w:rPr>
        <w:tab/>
      </w:r>
      <w:r>
        <w:rPr>
          <w:rFonts w:ascii="Times New Roman" w:hAnsi="Times New Roman"/>
        </w:rPr>
        <w:tab/>
        <w:t>further</w:t>
      </w:r>
      <w:r>
        <w:rPr>
          <w:rFonts w:ascii="Times New Roman" w:hAnsi="Times New Roman"/>
        </w:rPr>
        <w:tab/>
      </w:r>
      <w:r>
        <w:rPr>
          <w:rFonts w:ascii="Times New Roman" w:hAnsi="Times New Roman"/>
        </w:rPr>
        <w:tab/>
        <w:t>writer</w:t>
      </w:r>
      <w:r>
        <w:rPr>
          <w:rFonts w:ascii="Times New Roman" w:hAnsi="Times New Roman"/>
        </w:rPr>
        <w:tab/>
      </w:r>
      <w:r>
        <w:rPr>
          <w:rFonts w:ascii="Times New Roman" w:hAnsi="Times New Roman"/>
        </w:rPr>
        <w:tab/>
        <w:t>letter</w:t>
      </w:r>
    </w:p>
    <w:p w:rsidR="00193D60" w:rsidRDefault="00193D60" w:rsidP="00193D60">
      <w:pPr>
        <w:spacing w:line="240" w:lineRule="auto"/>
        <w:rPr>
          <w:rFonts w:ascii="Times New Roman" w:hAnsi="Times New Roman"/>
        </w:rPr>
      </w:pPr>
      <w:r>
        <w:rPr>
          <w:rFonts w:ascii="Times New Roman" w:hAnsi="Times New Roman"/>
        </w:rPr>
        <w:t>Mother</w:t>
      </w:r>
      <w:r>
        <w:rPr>
          <w:rFonts w:ascii="Times New Roman" w:hAnsi="Times New Roman"/>
        </w:rPr>
        <w:tab/>
      </w:r>
      <w:r>
        <w:rPr>
          <w:rFonts w:ascii="Times New Roman" w:hAnsi="Times New Roman"/>
        </w:rPr>
        <w:tab/>
        <w:t>Peter</w:t>
      </w:r>
      <w:r>
        <w:rPr>
          <w:rFonts w:ascii="Times New Roman" w:hAnsi="Times New Roman"/>
        </w:rPr>
        <w:tab/>
      </w:r>
      <w:r>
        <w:rPr>
          <w:rFonts w:ascii="Times New Roman" w:hAnsi="Times New Roman"/>
        </w:rPr>
        <w:tab/>
        <w:t xml:space="preserve">stranger </w:t>
      </w:r>
      <w:r>
        <w:rPr>
          <w:rFonts w:ascii="Times New Roman" w:hAnsi="Times New Roman"/>
        </w:rPr>
        <w:tab/>
        <w:t>prefer</w:t>
      </w:r>
    </w:p>
    <w:p w:rsidR="00193D60" w:rsidRDefault="00193D60" w:rsidP="00193D60">
      <w:pPr>
        <w:spacing w:line="240" w:lineRule="auto"/>
        <w:rPr>
          <w:rFonts w:ascii="Times New Roman" w:hAnsi="Times New Roman"/>
        </w:rPr>
      </w:pPr>
      <w:r>
        <w:rPr>
          <w:rFonts w:ascii="Times New Roman" w:hAnsi="Times New Roman"/>
        </w:rPr>
        <w:t>Weather</w:t>
      </w:r>
      <w:r>
        <w:rPr>
          <w:rFonts w:ascii="Times New Roman" w:hAnsi="Times New Roman"/>
        </w:rPr>
        <w:tab/>
        <w:t>driver</w:t>
      </w:r>
      <w:r>
        <w:rPr>
          <w:rFonts w:ascii="Times New Roman" w:hAnsi="Times New Roman"/>
        </w:rPr>
        <w:tab/>
      </w:r>
      <w:r>
        <w:rPr>
          <w:rFonts w:ascii="Times New Roman" w:hAnsi="Times New Roman"/>
        </w:rPr>
        <w:tab/>
        <w:t>lawyer</w:t>
      </w:r>
      <w:r>
        <w:rPr>
          <w:rFonts w:ascii="Times New Roman" w:hAnsi="Times New Roman"/>
        </w:rPr>
        <w:tab/>
      </w:r>
      <w:r>
        <w:rPr>
          <w:rFonts w:ascii="Times New Roman" w:hAnsi="Times New Roman"/>
        </w:rPr>
        <w:tab/>
        <w:t>shorter</w:t>
      </w:r>
    </w:p>
    <w:p w:rsidR="00193D60" w:rsidRDefault="00193D60" w:rsidP="00193D60">
      <w:pPr>
        <w:spacing w:line="240" w:lineRule="auto"/>
        <w:rPr>
          <w:rFonts w:ascii="Times New Roman" w:hAnsi="Times New Roman"/>
        </w:rPr>
      </w:pPr>
      <w:r>
        <w:rPr>
          <w:rFonts w:ascii="Times New Roman" w:hAnsi="Times New Roman"/>
        </w:rPr>
        <w:t>Father</w:t>
      </w:r>
      <w:r>
        <w:rPr>
          <w:rFonts w:ascii="Times New Roman" w:hAnsi="Times New Roman"/>
        </w:rPr>
        <w:tab/>
      </w:r>
      <w:r>
        <w:rPr>
          <w:rFonts w:ascii="Times New Roman" w:hAnsi="Times New Roman"/>
        </w:rPr>
        <w:tab/>
        <w:t>producer</w:t>
      </w:r>
      <w:r>
        <w:rPr>
          <w:rFonts w:ascii="Times New Roman" w:hAnsi="Times New Roman"/>
        </w:rPr>
        <w:tab/>
        <w:t>better</w:t>
      </w:r>
      <w:r>
        <w:rPr>
          <w:rFonts w:ascii="Times New Roman" w:hAnsi="Times New Roman"/>
        </w:rPr>
        <w:tab/>
      </w:r>
      <w:r>
        <w:rPr>
          <w:rFonts w:ascii="Times New Roman" w:hAnsi="Times New Roman"/>
        </w:rPr>
        <w:tab/>
        <w:t>cheaper</w:t>
      </w:r>
    </w:p>
    <w:p w:rsidR="00193D60" w:rsidRDefault="00193D60" w:rsidP="00193D60">
      <w:pPr>
        <w:spacing w:line="240" w:lineRule="auto"/>
        <w:rPr>
          <w:rFonts w:ascii="Times New Roman" w:hAnsi="Times New Roman"/>
          <w:b/>
        </w:rPr>
      </w:pPr>
      <w:r>
        <w:rPr>
          <w:rFonts w:ascii="Times New Roman" w:hAnsi="Times New Roman"/>
          <w:b/>
        </w:rPr>
        <w:t>Sentences:</w:t>
      </w:r>
    </w:p>
    <w:p w:rsidR="00193D60" w:rsidRDefault="00193D60" w:rsidP="0060050E">
      <w:pPr>
        <w:pStyle w:val="ListParagraph"/>
        <w:numPr>
          <w:ilvl w:val="0"/>
          <w:numId w:val="32"/>
        </w:numPr>
      </w:pPr>
      <w:r>
        <w:t>My mother wants water.</w:t>
      </w:r>
    </w:p>
    <w:p w:rsidR="00193D60" w:rsidRDefault="00193D60" w:rsidP="0060050E">
      <w:pPr>
        <w:pStyle w:val="ListParagraph"/>
        <w:numPr>
          <w:ilvl w:val="0"/>
          <w:numId w:val="32"/>
        </w:numPr>
      </w:pPr>
      <w:r>
        <w:t>Our father is a lawyer.</w:t>
      </w:r>
    </w:p>
    <w:p w:rsidR="00193D60" w:rsidRDefault="00193D60" w:rsidP="0060050E">
      <w:pPr>
        <w:pStyle w:val="ListParagraph"/>
        <w:numPr>
          <w:ilvl w:val="0"/>
          <w:numId w:val="32"/>
        </w:numPr>
      </w:pPr>
      <w:r>
        <w:t>Peter was the writer.</w:t>
      </w:r>
    </w:p>
    <w:p w:rsidR="00193D60" w:rsidRDefault="00193D60" w:rsidP="0060050E">
      <w:pPr>
        <w:pStyle w:val="ListParagraph"/>
        <w:numPr>
          <w:ilvl w:val="0"/>
          <w:numId w:val="32"/>
        </w:numPr>
      </w:pPr>
      <w:r>
        <w:t>Father is better than mother.</w:t>
      </w:r>
    </w:p>
    <w:p w:rsidR="00193D60" w:rsidRDefault="00193D60" w:rsidP="0060050E">
      <w:pPr>
        <w:pStyle w:val="ListParagraph"/>
        <w:numPr>
          <w:ilvl w:val="0"/>
          <w:numId w:val="32"/>
        </w:numPr>
      </w:pPr>
      <w:r>
        <w:t>Christopher is our driver.</w:t>
      </w:r>
    </w:p>
    <w:p w:rsidR="00193D60" w:rsidRDefault="00193D60" w:rsidP="00193D60">
      <w:pPr>
        <w:spacing w:line="360" w:lineRule="auto"/>
        <w:rPr>
          <w:rFonts w:ascii="Times New Roman" w:hAnsi="Times New Roman"/>
          <w:b/>
        </w:rPr>
      </w:pPr>
      <w:r w:rsidRPr="001C4894">
        <w:rPr>
          <w:rFonts w:ascii="Times New Roman" w:hAnsi="Times New Roman"/>
          <w:b/>
        </w:rPr>
        <w:t>Exercise</w:t>
      </w:r>
      <w:r>
        <w:rPr>
          <w:rFonts w:ascii="Times New Roman" w:hAnsi="Times New Roman"/>
          <w:b/>
        </w:rPr>
        <w:t>:</w:t>
      </w:r>
    </w:p>
    <w:p w:rsidR="00193D60" w:rsidRDefault="00193D60" w:rsidP="0060050E">
      <w:pPr>
        <w:pStyle w:val="ListParagraph"/>
        <w:numPr>
          <w:ilvl w:val="0"/>
          <w:numId w:val="33"/>
        </w:numPr>
        <w:spacing w:line="360" w:lineRule="auto"/>
        <w:rPr>
          <w:b/>
        </w:rPr>
      </w:pPr>
      <w:r>
        <w:rPr>
          <w:b/>
        </w:rPr>
        <w:t>Fill in the missing letters.</w:t>
      </w:r>
    </w:p>
    <w:p w:rsidR="00193D60" w:rsidRDefault="00193D60" w:rsidP="00193D60">
      <w:pPr>
        <w:pStyle w:val="ListParagraph"/>
        <w:spacing w:line="276" w:lineRule="auto"/>
      </w:pPr>
      <w:r>
        <w:t>W__ter</w:t>
      </w:r>
      <w:r>
        <w:tab/>
      </w:r>
      <w:r>
        <w:tab/>
        <w:t>fath__r</w:t>
      </w:r>
      <w:r>
        <w:tab/>
      </w:r>
      <w:r>
        <w:tab/>
        <w:t>drive__</w:t>
      </w:r>
      <w:r>
        <w:tab/>
        <w:t>sh__rter</w:t>
      </w:r>
    </w:p>
    <w:p w:rsidR="00193D60" w:rsidRPr="001C4894" w:rsidRDefault="00193D60" w:rsidP="00193D60">
      <w:pPr>
        <w:pStyle w:val="ListParagraph"/>
        <w:spacing w:line="276" w:lineRule="auto"/>
      </w:pPr>
      <w:r>
        <w:t>M__ther</w:t>
      </w:r>
      <w:r>
        <w:tab/>
        <w:t>b__tter</w:t>
      </w:r>
      <w:r>
        <w:tab/>
      </w:r>
      <w:r>
        <w:tab/>
        <w:t>lawy__r</w:t>
      </w:r>
      <w:r>
        <w:tab/>
        <w:t>w__ather</w:t>
      </w:r>
    </w:p>
    <w:p w:rsidR="00193D60" w:rsidRDefault="00193D60" w:rsidP="0060050E">
      <w:pPr>
        <w:pStyle w:val="ListParagraph"/>
        <w:numPr>
          <w:ilvl w:val="0"/>
          <w:numId w:val="33"/>
        </w:numPr>
        <w:spacing w:line="360" w:lineRule="auto"/>
        <w:rPr>
          <w:b/>
        </w:rPr>
        <w:sectPr w:rsidR="00193D60" w:rsidSect="00BA454D">
          <w:headerReference w:type="default" r:id="rId10"/>
          <w:footerReference w:type="default" r:id="rId11"/>
          <w:type w:val="continuous"/>
          <w:pgSz w:w="12240" w:h="15840"/>
          <w:pgMar w:top="270" w:right="1440" w:bottom="990" w:left="1440" w:header="0" w:footer="0" w:gutter="0"/>
          <w:cols w:space="720"/>
          <w:docGrid w:linePitch="360"/>
        </w:sectPr>
      </w:pPr>
    </w:p>
    <w:p w:rsidR="00193D60" w:rsidRDefault="00193D60" w:rsidP="0060050E">
      <w:pPr>
        <w:pStyle w:val="ListParagraph"/>
        <w:numPr>
          <w:ilvl w:val="0"/>
          <w:numId w:val="33"/>
        </w:numPr>
        <w:spacing w:line="360" w:lineRule="auto"/>
        <w:rPr>
          <w:b/>
        </w:rPr>
      </w:pPr>
      <w:r>
        <w:rPr>
          <w:b/>
        </w:rPr>
        <w:lastRenderedPageBreak/>
        <w:t>Blend the given words.</w:t>
      </w:r>
    </w:p>
    <w:p w:rsidR="00193D60" w:rsidRDefault="00193D60" w:rsidP="00193D60">
      <w:pPr>
        <w:pStyle w:val="ListParagraph"/>
        <w:spacing w:line="276" w:lineRule="auto"/>
      </w:pPr>
      <w:r>
        <w:t>Father _________</w:t>
      </w:r>
    </w:p>
    <w:p w:rsidR="00193D60" w:rsidRDefault="00193D60" w:rsidP="00193D60">
      <w:pPr>
        <w:pStyle w:val="ListParagraph"/>
        <w:spacing w:line="276" w:lineRule="auto"/>
      </w:pPr>
      <w:r>
        <w:t>Further ________</w:t>
      </w:r>
    </w:p>
    <w:p w:rsidR="00193D60" w:rsidRDefault="00193D60" w:rsidP="00193D60">
      <w:pPr>
        <w:pStyle w:val="ListParagraph"/>
        <w:spacing w:line="276" w:lineRule="auto"/>
      </w:pPr>
      <w:r>
        <w:t>Cheaper ________</w:t>
      </w:r>
    </w:p>
    <w:p w:rsidR="00193D60" w:rsidRDefault="00193D60" w:rsidP="00193D60">
      <w:pPr>
        <w:pStyle w:val="ListParagraph"/>
        <w:spacing w:line="276" w:lineRule="auto"/>
      </w:pPr>
      <w:r>
        <w:t>Shorter _________</w:t>
      </w:r>
    </w:p>
    <w:p w:rsidR="00193D60" w:rsidRPr="00605F24" w:rsidRDefault="00193D60" w:rsidP="00193D60">
      <w:pPr>
        <w:pStyle w:val="ListParagraph"/>
        <w:spacing w:line="276" w:lineRule="auto"/>
      </w:pPr>
      <w:r>
        <w:t>Prefer __________</w:t>
      </w:r>
    </w:p>
    <w:p w:rsidR="00193D60" w:rsidRDefault="00193D60" w:rsidP="0060050E">
      <w:pPr>
        <w:pStyle w:val="ListParagraph"/>
        <w:numPr>
          <w:ilvl w:val="0"/>
          <w:numId w:val="33"/>
        </w:numPr>
        <w:spacing w:line="360" w:lineRule="auto"/>
        <w:rPr>
          <w:b/>
        </w:rPr>
      </w:pPr>
      <w:r>
        <w:rPr>
          <w:b/>
        </w:rPr>
        <w:t>Choose the correct word from the bracket to complete these sentences.</w:t>
      </w:r>
    </w:p>
    <w:p w:rsidR="00193D60" w:rsidRDefault="00193D60" w:rsidP="00193D60">
      <w:pPr>
        <w:spacing w:line="360" w:lineRule="auto"/>
        <w:rPr>
          <w:b/>
        </w:rPr>
      </w:pPr>
    </w:p>
    <w:p w:rsidR="00193D60" w:rsidRDefault="00193D60" w:rsidP="00193D60">
      <w:pPr>
        <w:spacing w:line="360" w:lineRule="auto"/>
        <w:rPr>
          <w:b/>
        </w:rPr>
      </w:pPr>
    </w:p>
    <w:p w:rsidR="00193D60" w:rsidRDefault="00193D60" w:rsidP="00193D60">
      <w:pPr>
        <w:spacing w:line="360" w:lineRule="auto"/>
        <w:rPr>
          <w:b/>
        </w:rPr>
      </w:pPr>
    </w:p>
    <w:p w:rsidR="00193D60" w:rsidRPr="00081F8A" w:rsidRDefault="00193D60" w:rsidP="00193D60">
      <w:pPr>
        <w:spacing w:line="360" w:lineRule="auto"/>
        <w:rPr>
          <w:b/>
        </w:rPr>
      </w:pPr>
    </w:p>
    <w:p w:rsidR="00193D60" w:rsidRDefault="00193D60" w:rsidP="0060050E">
      <w:pPr>
        <w:pStyle w:val="ListParagraph"/>
        <w:numPr>
          <w:ilvl w:val="0"/>
          <w:numId w:val="34"/>
        </w:numPr>
        <w:spacing w:line="276" w:lineRule="auto"/>
      </w:pPr>
      <w:r>
        <w:t>My _____ cooks food at home (father, mother)</w:t>
      </w:r>
    </w:p>
    <w:p w:rsidR="00193D60" w:rsidRDefault="00193D60" w:rsidP="0060050E">
      <w:pPr>
        <w:pStyle w:val="ListParagraph"/>
        <w:numPr>
          <w:ilvl w:val="0"/>
          <w:numId w:val="34"/>
        </w:numPr>
        <w:spacing w:line="276" w:lineRule="auto"/>
      </w:pPr>
      <w:r>
        <w:t>She is ______ than her sister.(short, shorter)</w:t>
      </w:r>
    </w:p>
    <w:p w:rsidR="00193D60" w:rsidRDefault="00193D60" w:rsidP="0060050E">
      <w:pPr>
        <w:pStyle w:val="ListParagraph"/>
        <w:numPr>
          <w:ilvl w:val="0"/>
          <w:numId w:val="34"/>
        </w:numPr>
        <w:spacing w:line="276" w:lineRule="auto"/>
      </w:pPr>
      <w:r>
        <w:t>We use _____ for washing clothes. (water, matter)</w:t>
      </w:r>
    </w:p>
    <w:p w:rsidR="00193D60" w:rsidRDefault="00193D60" w:rsidP="0060050E">
      <w:pPr>
        <w:pStyle w:val="ListParagraph"/>
        <w:numPr>
          <w:ilvl w:val="0"/>
          <w:numId w:val="34"/>
        </w:numPr>
        <w:spacing w:line="276" w:lineRule="auto"/>
      </w:pPr>
      <w:r>
        <w:t>Alice can write _____ than Annet. (better, further)</w:t>
      </w:r>
    </w:p>
    <w:p w:rsidR="00193D60" w:rsidRDefault="00193D60" w:rsidP="0060050E">
      <w:pPr>
        <w:pStyle w:val="ListParagraph"/>
        <w:numPr>
          <w:ilvl w:val="0"/>
          <w:numId w:val="34"/>
        </w:numPr>
        <w:spacing w:line="276" w:lineRule="auto"/>
      </w:pPr>
      <w:r>
        <w:t>The ______ now is rainy. (writer, weather</w:t>
      </w:r>
    </w:p>
    <w:p w:rsidR="00BA454D" w:rsidRDefault="00BA454D" w:rsidP="00BA454D">
      <w:pPr>
        <w:sectPr w:rsidR="00BA454D" w:rsidSect="00BA454D">
          <w:type w:val="continuous"/>
          <w:pgSz w:w="12240" w:h="15840"/>
          <w:pgMar w:top="270" w:right="1440" w:bottom="450" w:left="1440" w:header="0" w:footer="0" w:gutter="0"/>
          <w:cols w:num="2"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800"/>
        <w:gridCol w:w="1890"/>
        <w:gridCol w:w="2070"/>
        <w:gridCol w:w="1890"/>
      </w:tblGrid>
      <w:tr w:rsidR="00BA454D" w:rsidRPr="00A8615E" w:rsidTr="00BA454D">
        <w:tc>
          <w:tcPr>
            <w:tcW w:w="1548" w:type="dxa"/>
          </w:tcPr>
          <w:p w:rsidR="00BA454D" w:rsidRPr="00081F8A" w:rsidRDefault="00BA454D" w:rsidP="00BA454D">
            <w:pPr>
              <w:pStyle w:val="ListParagraph"/>
              <w:ind w:left="1080"/>
              <w:rPr>
                <w:b/>
              </w:rPr>
            </w:pPr>
            <w:r w:rsidRPr="00081F8A">
              <w:rPr>
                <w:b/>
              </w:rPr>
              <w:lastRenderedPageBreak/>
              <w:t xml:space="preserve">Date </w:t>
            </w: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rPr>
                <w:rFonts w:ascii="Times New Roman" w:hAnsi="Times New Roman"/>
                <w:b/>
              </w:rPr>
            </w:pP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rPr>
                <w:rFonts w:ascii="Times New Roman" w:hAnsi="Times New Roman"/>
                <w:b/>
              </w:rPr>
            </w:pPr>
          </w:p>
        </w:tc>
        <w:tc>
          <w:tcPr>
            <w:tcW w:w="2070" w:type="dxa"/>
          </w:tcPr>
          <w:p w:rsidR="00BA454D" w:rsidRPr="00A8615E" w:rsidRDefault="00BA454D" w:rsidP="00BA454D">
            <w:pPr>
              <w:spacing w:after="0"/>
              <w:rPr>
                <w:rFonts w:ascii="Times New Roman" w:hAnsi="Times New Roman"/>
                <w:b/>
              </w:rPr>
            </w:pPr>
          </w:p>
        </w:tc>
        <w:tc>
          <w:tcPr>
            <w:tcW w:w="1890" w:type="dxa"/>
          </w:tcPr>
          <w:p w:rsidR="00BA454D" w:rsidRPr="00A8615E" w:rsidRDefault="00BA454D" w:rsidP="00BA454D">
            <w:pPr>
              <w:spacing w:after="0"/>
              <w:rPr>
                <w:rFonts w:ascii="Times New Roman" w:hAnsi="Times New Roman"/>
                <w:b/>
              </w:rPr>
            </w:pPr>
          </w:p>
        </w:tc>
      </w:tr>
    </w:tbl>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BA454D" w:rsidRDefault="00BA454D" w:rsidP="00BA454D">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Default="00BA454D" w:rsidP="00BA454D">
      <w:pPr>
        <w:pStyle w:val="ListParagraph"/>
        <w:numPr>
          <w:ilvl w:val="0"/>
          <w:numId w:val="35"/>
        </w:numPr>
        <w:spacing w:line="360" w:lineRule="auto"/>
      </w:pPr>
      <w:r>
        <w:t>Pronounce the sound correctly.</w:t>
      </w:r>
    </w:p>
    <w:p w:rsidR="00BA454D" w:rsidRDefault="00BA454D" w:rsidP="00BA454D">
      <w:pPr>
        <w:pStyle w:val="ListParagraph"/>
        <w:numPr>
          <w:ilvl w:val="0"/>
          <w:numId w:val="35"/>
        </w:numPr>
        <w:spacing w:line="360" w:lineRule="auto"/>
      </w:pPr>
      <w:r>
        <w:t>Reads the words from the given sound correctly.</w:t>
      </w:r>
    </w:p>
    <w:p w:rsidR="00BA454D" w:rsidRDefault="00BA454D" w:rsidP="00BA454D">
      <w:pPr>
        <w:pStyle w:val="ListParagraph"/>
        <w:numPr>
          <w:ilvl w:val="0"/>
          <w:numId w:val="35"/>
        </w:numPr>
        <w:spacing w:line="360" w:lineRule="auto"/>
      </w:pPr>
      <w:r>
        <w:t>Spells the words from the given sound correctly.</w:t>
      </w:r>
    </w:p>
    <w:p w:rsidR="00BA454D" w:rsidRDefault="00BA454D" w:rsidP="00BA454D">
      <w:pPr>
        <w:spacing w:line="360" w:lineRule="auto"/>
        <w:rPr>
          <w:rFonts w:ascii="Times New Roman" w:hAnsi="Times New Roman"/>
          <w:b/>
        </w:rPr>
      </w:pPr>
      <w:r>
        <w:rPr>
          <w:rFonts w:ascii="Times New Roman" w:hAnsi="Times New Roman"/>
          <w:b/>
        </w:rPr>
        <w:t>CONTENT: / ir/ sound</w:t>
      </w:r>
    </w:p>
    <w:p w:rsidR="00BA454D" w:rsidRDefault="00BA454D" w:rsidP="00BA454D">
      <w:pPr>
        <w:spacing w:line="360" w:lineRule="auto"/>
        <w:rPr>
          <w:rFonts w:ascii="Times New Roman" w:hAnsi="Times New Roman"/>
        </w:rPr>
      </w:pPr>
      <w:r>
        <w:rPr>
          <w:rFonts w:ascii="Times New Roman" w:hAnsi="Times New Roman"/>
          <w:b/>
        </w:rPr>
        <w:tab/>
      </w:r>
      <w:r>
        <w:rPr>
          <w:rFonts w:ascii="Times New Roman" w:hAnsi="Times New Roman"/>
        </w:rPr>
        <w:t>bird</w:t>
      </w:r>
      <w:r>
        <w:rPr>
          <w:rFonts w:ascii="Times New Roman" w:hAnsi="Times New Roman"/>
        </w:rPr>
        <w:tab/>
      </w:r>
      <w:r>
        <w:rPr>
          <w:rFonts w:ascii="Times New Roman" w:hAnsi="Times New Roman"/>
        </w:rPr>
        <w:tab/>
        <w:t>shirt</w:t>
      </w:r>
      <w:r>
        <w:rPr>
          <w:rFonts w:ascii="Times New Roman" w:hAnsi="Times New Roman"/>
        </w:rPr>
        <w:tab/>
      </w:r>
      <w:r>
        <w:rPr>
          <w:rFonts w:ascii="Times New Roman" w:hAnsi="Times New Roman"/>
        </w:rPr>
        <w:tab/>
        <w:t>hair</w:t>
      </w:r>
      <w:r>
        <w:rPr>
          <w:rFonts w:ascii="Times New Roman" w:hAnsi="Times New Roman"/>
        </w:rPr>
        <w:tab/>
      </w:r>
      <w:r>
        <w:rPr>
          <w:rFonts w:ascii="Times New Roman" w:hAnsi="Times New Roman"/>
        </w:rPr>
        <w:tab/>
        <w:t>pair</w:t>
      </w:r>
      <w:r>
        <w:rPr>
          <w:rFonts w:ascii="Times New Roman" w:hAnsi="Times New Roman"/>
        </w:rPr>
        <w:tab/>
      </w:r>
      <w:r>
        <w:rPr>
          <w:rFonts w:ascii="Times New Roman" w:hAnsi="Times New Roman"/>
        </w:rPr>
        <w:tab/>
        <w:t>fair</w:t>
      </w:r>
    </w:p>
    <w:p w:rsidR="00BA454D" w:rsidRDefault="00BA454D" w:rsidP="00BA454D">
      <w:pPr>
        <w:spacing w:line="360" w:lineRule="auto"/>
        <w:rPr>
          <w:rFonts w:ascii="Times New Roman" w:hAnsi="Times New Roman"/>
        </w:rPr>
      </w:pPr>
      <w:r>
        <w:rPr>
          <w:rFonts w:ascii="Times New Roman" w:hAnsi="Times New Roman"/>
        </w:rPr>
        <w:tab/>
        <w:t>girl</w:t>
      </w:r>
      <w:r>
        <w:rPr>
          <w:rFonts w:ascii="Times New Roman" w:hAnsi="Times New Roman"/>
        </w:rPr>
        <w:tab/>
      </w:r>
      <w:r>
        <w:rPr>
          <w:rFonts w:ascii="Times New Roman" w:hAnsi="Times New Roman"/>
        </w:rPr>
        <w:tab/>
        <w:t>chair</w:t>
      </w:r>
      <w:r>
        <w:rPr>
          <w:rFonts w:ascii="Times New Roman" w:hAnsi="Times New Roman"/>
        </w:rPr>
        <w:tab/>
      </w:r>
      <w:r>
        <w:rPr>
          <w:rFonts w:ascii="Times New Roman" w:hAnsi="Times New Roman"/>
        </w:rPr>
        <w:tab/>
        <w:t>choir</w:t>
      </w:r>
      <w:r>
        <w:rPr>
          <w:rFonts w:ascii="Times New Roman" w:hAnsi="Times New Roman"/>
        </w:rPr>
        <w:tab/>
      </w:r>
      <w:r>
        <w:rPr>
          <w:rFonts w:ascii="Times New Roman" w:hAnsi="Times New Roman"/>
        </w:rPr>
        <w:tab/>
        <w:t>fire</w:t>
      </w:r>
    </w:p>
    <w:p w:rsidR="00BA454D" w:rsidRDefault="00BA454D" w:rsidP="00BA454D">
      <w:pPr>
        <w:spacing w:line="360" w:lineRule="auto"/>
        <w:rPr>
          <w:rFonts w:ascii="Times New Roman" w:hAnsi="Times New Roman"/>
        </w:rPr>
      </w:pPr>
      <w:r>
        <w:rPr>
          <w:rFonts w:ascii="Times New Roman" w:hAnsi="Times New Roman"/>
        </w:rPr>
        <w:tab/>
        <w:t>firm</w:t>
      </w:r>
      <w:r>
        <w:rPr>
          <w:rFonts w:ascii="Times New Roman" w:hAnsi="Times New Roman"/>
        </w:rPr>
        <w:tab/>
      </w:r>
      <w:r>
        <w:rPr>
          <w:rFonts w:ascii="Times New Roman" w:hAnsi="Times New Roman"/>
        </w:rPr>
        <w:tab/>
        <w:t>dirty</w:t>
      </w:r>
      <w:r>
        <w:rPr>
          <w:rFonts w:ascii="Times New Roman" w:hAnsi="Times New Roman"/>
        </w:rPr>
        <w:tab/>
      </w:r>
      <w:r>
        <w:rPr>
          <w:rFonts w:ascii="Times New Roman" w:hAnsi="Times New Roman"/>
        </w:rPr>
        <w:tab/>
        <w:t>skirt</w:t>
      </w:r>
      <w:r>
        <w:rPr>
          <w:rFonts w:ascii="Times New Roman" w:hAnsi="Times New Roman"/>
        </w:rPr>
        <w:tab/>
      </w:r>
      <w:r>
        <w:rPr>
          <w:rFonts w:ascii="Times New Roman" w:hAnsi="Times New Roman"/>
        </w:rPr>
        <w:tab/>
        <w:t>entire</w:t>
      </w:r>
    </w:p>
    <w:p w:rsidR="00BA454D" w:rsidRDefault="00BA454D" w:rsidP="00BA454D">
      <w:pPr>
        <w:spacing w:line="360" w:lineRule="auto"/>
        <w:rPr>
          <w:rFonts w:ascii="Times New Roman" w:hAnsi="Times New Roman"/>
        </w:rPr>
      </w:pPr>
      <w:r>
        <w:rPr>
          <w:rFonts w:ascii="Times New Roman" w:hAnsi="Times New Roman"/>
        </w:rPr>
        <w:tab/>
        <w:t>air</w:t>
      </w:r>
      <w:r>
        <w:rPr>
          <w:rFonts w:ascii="Times New Roman" w:hAnsi="Times New Roman"/>
        </w:rPr>
        <w:tab/>
      </w:r>
      <w:r>
        <w:rPr>
          <w:rFonts w:ascii="Times New Roman" w:hAnsi="Times New Roman"/>
        </w:rPr>
        <w:tab/>
        <w:t>fair</w:t>
      </w:r>
      <w:r>
        <w:rPr>
          <w:rFonts w:ascii="Times New Roman" w:hAnsi="Times New Roman"/>
        </w:rPr>
        <w:tab/>
      </w:r>
      <w:r>
        <w:rPr>
          <w:rFonts w:ascii="Times New Roman" w:hAnsi="Times New Roman"/>
        </w:rPr>
        <w:tab/>
        <w:t xml:space="preserve">inquire </w:t>
      </w:r>
      <w:r>
        <w:rPr>
          <w:rFonts w:ascii="Times New Roman" w:hAnsi="Times New Roman"/>
        </w:rPr>
        <w:tab/>
      </w:r>
      <w:r>
        <w:rPr>
          <w:rFonts w:ascii="Times New Roman" w:hAnsi="Times New Roman"/>
        </w:rPr>
        <w:tab/>
        <w:t>require</w:t>
      </w:r>
    </w:p>
    <w:p w:rsidR="00BA454D" w:rsidRDefault="00BA454D" w:rsidP="00BA454D">
      <w:pPr>
        <w:spacing w:line="360" w:lineRule="auto"/>
        <w:rPr>
          <w:rFonts w:ascii="Times New Roman" w:hAnsi="Times New Roman"/>
          <w:b/>
        </w:rPr>
      </w:pPr>
      <w:r>
        <w:rPr>
          <w:rFonts w:ascii="Times New Roman" w:hAnsi="Times New Roman"/>
          <w:b/>
        </w:rPr>
        <w:t>Sentences:</w:t>
      </w:r>
    </w:p>
    <w:p w:rsidR="00BA454D" w:rsidRDefault="00BA454D" w:rsidP="00BA454D">
      <w:pPr>
        <w:pStyle w:val="ListParagraph"/>
        <w:numPr>
          <w:ilvl w:val="0"/>
          <w:numId w:val="36"/>
        </w:numPr>
        <w:spacing w:line="360" w:lineRule="auto"/>
      </w:pPr>
      <w:r>
        <w:t>Your shirt is on the chair.</w:t>
      </w:r>
    </w:p>
    <w:p w:rsidR="00BA454D" w:rsidRDefault="00BA454D" w:rsidP="00BA454D">
      <w:pPr>
        <w:pStyle w:val="ListParagraph"/>
        <w:numPr>
          <w:ilvl w:val="0"/>
          <w:numId w:val="36"/>
        </w:numPr>
        <w:spacing w:line="360" w:lineRule="auto"/>
      </w:pPr>
      <w:r>
        <w:t>That girl has two pairs of shoes.</w:t>
      </w:r>
    </w:p>
    <w:p w:rsidR="00BA454D" w:rsidRDefault="00BA454D" w:rsidP="00BA454D">
      <w:pPr>
        <w:pStyle w:val="ListParagraph"/>
        <w:numPr>
          <w:ilvl w:val="0"/>
          <w:numId w:val="36"/>
        </w:numPr>
        <w:spacing w:line="360" w:lineRule="auto"/>
      </w:pPr>
      <w:r>
        <w:t>My shirt is dirty.</w:t>
      </w:r>
    </w:p>
    <w:p w:rsidR="00BA454D" w:rsidRDefault="00BA454D" w:rsidP="00BA454D">
      <w:pPr>
        <w:pStyle w:val="ListParagraph"/>
        <w:numPr>
          <w:ilvl w:val="0"/>
          <w:numId w:val="36"/>
        </w:numPr>
        <w:spacing w:line="360" w:lineRule="auto"/>
      </w:pPr>
      <w:r>
        <w:t>The choir was required to sing for the entire village.</w:t>
      </w:r>
    </w:p>
    <w:p w:rsidR="00BA454D" w:rsidRDefault="00BA454D" w:rsidP="00BA454D">
      <w:pPr>
        <w:pStyle w:val="ListParagraph"/>
        <w:numPr>
          <w:ilvl w:val="0"/>
          <w:numId w:val="36"/>
        </w:numPr>
        <w:spacing w:line="360" w:lineRule="auto"/>
      </w:pPr>
      <w:r>
        <w:t>Peter has a shirt and a skirt.</w:t>
      </w:r>
    </w:p>
    <w:p w:rsidR="00BA454D" w:rsidRDefault="00BA454D" w:rsidP="00BA454D">
      <w:pPr>
        <w:spacing w:line="360" w:lineRule="auto"/>
        <w:rPr>
          <w:rFonts w:ascii="Times New Roman" w:hAnsi="Times New Roman"/>
          <w:b/>
        </w:rPr>
      </w:pPr>
      <w:r>
        <w:rPr>
          <w:rFonts w:ascii="Times New Roman" w:hAnsi="Times New Roman"/>
          <w:b/>
        </w:rPr>
        <w:t>Exercise:</w:t>
      </w:r>
    </w:p>
    <w:p w:rsidR="00BA454D" w:rsidRPr="00877027" w:rsidRDefault="00BA454D" w:rsidP="00BA454D">
      <w:pPr>
        <w:pStyle w:val="ListParagraph"/>
        <w:numPr>
          <w:ilvl w:val="0"/>
          <w:numId w:val="37"/>
        </w:numPr>
        <w:spacing w:line="360" w:lineRule="auto"/>
        <w:rPr>
          <w:b/>
        </w:rPr>
      </w:pPr>
      <w:r w:rsidRPr="00877027">
        <w:rPr>
          <w:b/>
        </w:rPr>
        <w:t>Listen and write.</w:t>
      </w:r>
    </w:p>
    <w:p w:rsidR="00BA454D" w:rsidRPr="00A5225F" w:rsidRDefault="00BA454D" w:rsidP="00BA454D">
      <w:pPr>
        <w:pStyle w:val="ListParagraph"/>
        <w:numPr>
          <w:ilvl w:val="0"/>
          <w:numId w:val="37"/>
        </w:numPr>
        <w:spacing w:line="360" w:lineRule="auto"/>
      </w:pPr>
      <w:r>
        <w:rPr>
          <w:b/>
        </w:rPr>
        <w:t>Fill in the missing letters with /ir/ sound.</w:t>
      </w:r>
    </w:p>
    <w:p w:rsidR="00BA454D" w:rsidRDefault="00BA454D" w:rsidP="00BA454D">
      <w:pPr>
        <w:pStyle w:val="ListParagraph"/>
        <w:spacing w:line="360" w:lineRule="auto"/>
      </w:pPr>
      <w:r>
        <w:t>b_ _ d</w:t>
      </w:r>
      <w:r>
        <w:tab/>
      </w:r>
      <w:r>
        <w:tab/>
        <w:t>d_ _ty</w:t>
      </w:r>
      <w:r>
        <w:tab/>
      </w:r>
      <w:r>
        <w:tab/>
        <w:t>f_ _re</w:t>
      </w:r>
      <w:r>
        <w:tab/>
      </w:r>
      <w:r>
        <w:tab/>
        <w:t>fa _ _</w:t>
      </w:r>
    </w:p>
    <w:p w:rsidR="00BA454D" w:rsidRPr="00A5225F" w:rsidRDefault="00BA454D" w:rsidP="00BA454D">
      <w:pPr>
        <w:pStyle w:val="ListParagraph"/>
        <w:spacing w:line="360" w:lineRule="auto"/>
      </w:pPr>
      <w:r>
        <w:t>f_ _m</w:t>
      </w:r>
      <w:r>
        <w:tab/>
      </w:r>
      <w:r>
        <w:tab/>
        <w:t>cha_ _</w:t>
      </w:r>
      <w:r>
        <w:tab/>
      </w:r>
      <w:r>
        <w:tab/>
        <w:t>requ_ _e</w:t>
      </w:r>
      <w:r>
        <w:tab/>
        <w:t>cho_ _</w:t>
      </w:r>
    </w:p>
    <w:p w:rsidR="00BA454D" w:rsidRPr="002F22FF" w:rsidRDefault="00BA454D" w:rsidP="00BA454D">
      <w:pPr>
        <w:pStyle w:val="ListParagraph"/>
        <w:numPr>
          <w:ilvl w:val="0"/>
          <w:numId w:val="37"/>
        </w:numPr>
        <w:spacing w:line="360" w:lineRule="auto"/>
      </w:pPr>
      <w:r>
        <w:rPr>
          <w:b/>
        </w:rPr>
        <w:t>Make sentences using the given words correctly.</w:t>
      </w:r>
    </w:p>
    <w:p w:rsidR="00BA454D" w:rsidRDefault="00BA454D" w:rsidP="00BA454D">
      <w:pPr>
        <w:pStyle w:val="ListParagraph"/>
        <w:spacing w:line="360" w:lineRule="auto"/>
      </w:pPr>
      <w:r>
        <w:t>Chair ______</w:t>
      </w:r>
      <w:r>
        <w:tab/>
      </w:r>
      <w:r>
        <w:tab/>
      </w:r>
    </w:p>
    <w:p w:rsidR="00BA454D" w:rsidRDefault="00BA454D" w:rsidP="00BA454D">
      <w:pPr>
        <w:pStyle w:val="ListParagraph"/>
        <w:spacing w:line="360" w:lineRule="auto"/>
      </w:pPr>
      <w:r>
        <w:t>Skirt ______</w:t>
      </w:r>
      <w:r>
        <w:tab/>
      </w:r>
      <w:r>
        <w:tab/>
      </w:r>
    </w:p>
    <w:p w:rsidR="00BA454D" w:rsidRDefault="00BA454D" w:rsidP="00BA454D">
      <w:pPr>
        <w:pStyle w:val="ListParagraph"/>
        <w:spacing w:line="360" w:lineRule="auto"/>
      </w:pPr>
      <w:r>
        <w:t>girl______</w:t>
      </w:r>
      <w:r>
        <w:tab/>
      </w:r>
      <w:r>
        <w:tab/>
      </w:r>
    </w:p>
    <w:p w:rsidR="00BA454D" w:rsidRDefault="00BA454D" w:rsidP="00BA454D">
      <w:pPr>
        <w:pStyle w:val="ListParagraph"/>
        <w:spacing w:line="360" w:lineRule="auto"/>
      </w:pPr>
      <w:r>
        <w:t>Shirt ________</w:t>
      </w:r>
    </w:p>
    <w:p w:rsidR="00BA454D" w:rsidRDefault="00BA454D" w:rsidP="00BA454D">
      <w:pPr>
        <w:pStyle w:val="ListParagraph"/>
        <w:spacing w:line="360" w:lineRule="auto"/>
      </w:pPr>
    </w:p>
    <w:p w:rsidR="00BA454D" w:rsidRDefault="00BA454D" w:rsidP="00BA454D">
      <w:pPr>
        <w:pStyle w:val="ListParagraph"/>
        <w:spacing w:line="360" w:lineRule="auto"/>
      </w:pPr>
    </w:p>
    <w:p w:rsidR="00BA454D" w:rsidRDefault="00BA454D" w:rsidP="00BA454D">
      <w:pPr>
        <w:pStyle w:val="ListParagraph"/>
        <w:spacing w:line="360" w:lineRule="auto"/>
      </w:pPr>
    </w:p>
    <w:p w:rsidR="00BA454D" w:rsidRDefault="00BA454D" w:rsidP="00BA454D">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rPr>
                <w:rFonts w:ascii="Times New Roman" w:hAnsi="Times New Roman"/>
                <w:b/>
              </w:rPr>
            </w:pP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rPr>
                <w:rFonts w:ascii="Times New Roman" w:hAnsi="Times New Roman"/>
                <w:b/>
              </w:rPr>
            </w:pPr>
          </w:p>
        </w:tc>
        <w:tc>
          <w:tcPr>
            <w:tcW w:w="2070" w:type="dxa"/>
          </w:tcPr>
          <w:p w:rsidR="00BA454D" w:rsidRPr="00A8615E" w:rsidRDefault="00BA454D" w:rsidP="00BA454D">
            <w:pPr>
              <w:spacing w:after="0"/>
              <w:rPr>
                <w:rFonts w:ascii="Times New Roman" w:hAnsi="Times New Roman"/>
                <w:b/>
              </w:rPr>
            </w:pPr>
          </w:p>
        </w:tc>
        <w:tc>
          <w:tcPr>
            <w:tcW w:w="1890" w:type="dxa"/>
          </w:tcPr>
          <w:p w:rsidR="00BA454D" w:rsidRPr="00A8615E" w:rsidRDefault="00BA454D" w:rsidP="00BA454D">
            <w:pPr>
              <w:spacing w:after="0"/>
              <w:rPr>
                <w:rFonts w:ascii="Times New Roman" w:hAnsi="Times New Roman"/>
                <w:b/>
              </w:rPr>
            </w:pPr>
          </w:p>
        </w:tc>
      </w:tr>
    </w:tbl>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BA454D" w:rsidRPr="00A8615E" w:rsidRDefault="00BA454D" w:rsidP="00BA454D">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Pr="00A8615E" w:rsidRDefault="00BA454D" w:rsidP="00BA454D">
      <w:pPr>
        <w:pStyle w:val="ListParagraph"/>
        <w:numPr>
          <w:ilvl w:val="0"/>
          <w:numId w:val="1"/>
        </w:numPr>
        <w:spacing w:line="360" w:lineRule="auto"/>
        <w:ind w:left="360"/>
      </w:pPr>
      <w:r w:rsidRPr="00A8615E">
        <w:t xml:space="preserve">Read the given vocabulary about the theme </w:t>
      </w:r>
    </w:p>
    <w:p w:rsidR="00BA454D" w:rsidRPr="00A8615E" w:rsidRDefault="00BA454D" w:rsidP="00BA454D">
      <w:pPr>
        <w:pStyle w:val="ListParagraph"/>
        <w:numPr>
          <w:ilvl w:val="0"/>
          <w:numId w:val="1"/>
        </w:numPr>
        <w:spacing w:line="360" w:lineRule="auto"/>
        <w:ind w:left="360"/>
      </w:pPr>
      <w:r w:rsidRPr="00A8615E">
        <w:t xml:space="preserve">Spell and pronouns the words correctly </w:t>
      </w:r>
    </w:p>
    <w:p w:rsidR="00BA454D" w:rsidRPr="00A8615E" w:rsidRDefault="00BA454D" w:rsidP="00BA454D">
      <w:pPr>
        <w:pStyle w:val="ListParagraph"/>
        <w:numPr>
          <w:ilvl w:val="0"/>
          <w:numId w:val="1"/>
        </w:numPr>
        <w:spacing w:line="360" w:lineRule="auto"/>
        <w:ind w:left="360"/>
      </w:pPr>
      <w:r w:rsidRPr="00A8615E">
        <w:t xml:space="preserve">Write and use them correctly. </w:t>
      </w:r>
    </w:p>
    <w:p w:rsidR="00BA454D" w:rsidRPr="00A8615E" w:rsidRDefault="00BA454D" w:rsidP="00BA454D">
      <w:pPr>
        <w:spacing w:after="0" w:line="360" w:lineRule="auto"/>
        <w:rPr>
          <w:rFonts w:ascii="Times New Roman" w:hAnsi="Times New Roman"/>
          <w:b/>
        </w:rPr>
      </w:pP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Reading words related to the theme </w:t>
      </w:r>
    </w:p>
    <w:p w:rsidR="00BA454D" w:rsidRPr="00A8615E" w:rsidRDefault="00BA454D" w:rsidP="00BA454D">
      <w:pPr>
        <w:spacing w:after="0" w:line="360" w:lineRule="auto"/>
        <w:ind w:left="720" w:firstLine="720"/>
        <w:rPr>
          <w:rFonts w:ascii="Times New Roman" w:hAnsi="Times New Roman"/>
        </w:rPr>
      </w:pPr>
      <w:r w:rsidRPr="00A8615E">
        <w:rPr>
          <w:rFonts w:ascii="Times New Roman" w:hAnsi="Times New Roman"/>
        </w:rPr>
        <w:t xml:space="preserve">road, </w:t>
      </w:r>
      <w:r w:rsidRPr="00A8615E">
        <w:rPr>
          <w:rFonts w:ascii="Times New Roman" w:hAnsi="Times New Roman"/>
        </w:rPr>
        <w:tab/>
      </w:r>
      <w:r w:rsidRPr="00A8615E">
        <w:rPr>
          <w:rFonts w:ascii="Times New Roman" w:hAnsi="Times New Roman"/>
        </w:rPr>
        <w:tab/>
        <w:t xml:space="preserve">bicycle, </w:t>
      </w:r>
      <w:r w:rsidRPr="00A8615E">
        <w:rPr>
          <w:rFonts w:ascii="Times New Roman" w:hAnsi="Times New Roman"/>
        </w:rPr>
        <w:tab/>
        <w:t xml:space="preserve">motorcycle, </w:t>
      </w:r>
      <w:r w:rsidRPr="00A8615E">
        <w:rPr>
          <w:rFonts w:ascii="Times New Roman" w:hAnsi="Times New Roman"/>
        </w:rPr>
        <w:tab/>
      </w:r>
      <w:r w:rsidRPr="00A8615E">
        <w:rPr>
          <w:rFonts w:ascii="Times New Roman" w:hAnsi="Times New Roman"/>
        </w:rPr>
        <w:tab/>
        <w:t xml:space="preserve">horse, </w:t>
      </w:r>
      <w:r w:rsidRPr="00A8615E">
        <w:rPr>
          <w:rFonts w:ascii="Times New Roman" w:hAnsi="Times New Roman"/>
        </w:rPr>
        <w:tab/>
      </w:r>
      <w:r w:rsidRPr="00A8615E">
        <w:rPr>
          <w:rFonts w:ascii="Times New Roman" w:hAnsi="Times New Roman"/>
        </w:rPr>
        <w:tab/>
        <w:t xml:space="preserve">bus, </w:t>
      </w:r>
      <w:r w:rsidRPr="00A8615E">
        <w:rPr>
          <w:rFonts w:ascii="Times New Roman" w:hAnsi="Times New Roman"/>
        </w:rPr>
        <w:tab/>
      </w:r>
    </w:p>
    <w:p w:rsidR="00BA454D" w:rsidRPr="00A8615E" w:rsidRDefault="00BA454D" w:rsidP="00BA454D">
      <w:pPr>
        <w:spacing w:after="0" w:line="360" w:lineRule="auto"/>
        <w:ind w:left="720" w:firstLine="720"/>
        <w:rPr>
          <w:rFonts w:ascii="Times New Roman" w:hAnsi="Times New Roman"/>
        </w:rPr>
      </w:pPr>
      <w:r w:rsidRPr="00A8615E">
        <w:rPr>
          <w:rFonts w:ascii="Times New Roman" w:hAnsi="Times New Roman"/>
        </w:rPr>
        <w:t xml:space="preserve">truck, </w:t>
      </w:r>
      <w:r w:rsidRPr="00A8615E">
        <w:rPr>
          <w:rFonts w:ascii="Times New Roman" w:hAnsi="Times New Roman"/>
        </w:rPr>
        <w:tab/>
      </w:r>
      <w:r w:rsidRPr="00A8615E">
        <w:rPr>
          <w:rFonts w:ascii="Times New Roman" w:hAnsi="Times New Roman"/>
        </w:rPr>
        <w:tab/>
        <w:t xml:space="preserve">aeroplane, </w:t>
      </w:r>
      <w:r w:rsidRPr="00A8615E">
        <w:rPr>
          <w:rFonts w:ascii="Times New Roman" w:hAnsi="Times New Roman"/>
        </w:rPr>
        <w:tab/>
        <w:t xml:space="preserve">donkey, </w:t>
      </w:r>
      <w:r w:rsidRPr="00A8615E">
        <w:rPr>
          <w:rFonts w:ascii="Times New Roman" w:hAnsi="Times New Roman"/>
        </w:rPr>
        <w:tab/>
      </w:r>
      <w:r w:rsidRPr="00A8615E">
        <w:rPr>
          <w:rFonts w:ascii="Times New Roman" w:hAnsi="Times New Roman"/>
        </w:rPr>
        <w:tab/>
        <w:t xml:space="preserve">boat </w:t>
      </w:r>
      <w:r w:rsidRPr="00A8615E">
        <w:rPr>
          <w:rFonts w:ascii="Times New Roman" w:hAnsi="Times New Roman"/>
        </w:rPr>
        <w:tab/>
      </w:r>
      <w:r w:rsidRPr="00A8615E">
        <w:rPr>
          <w:rFonts w:ascii="Times New Roman" w:hAnsi="Times New Roman"/>
        </w:rPr>
        <w:tab/>
        <w:t xml:space="preserve">water </w:t>
      </w:r>
    </w:p>
    <w:p w:rsidR="00BA454D" w:rsidRDefault="00BA454D" w:rsidP="00BA454D">
      <w:pPr>
        <w:spacing w:after="0" w:line="360" w:lineRule="auto"/>
        <w:ind w:left="1440"/>
        <w:rPr>
          <w:rFonts w:ascii="Times New Roman" w:hAnsi="Times New Roman"/>
        </w:rPr>
      </w:pPr>
      <w:r w:rsidRPr="00A8615E">
        <w:rPr>
          <w:rFonts w:ascii="Times New Roman" w:hAnsi="Times New Roman"/>
        </w:rPr>
        <w:t xml:space="preserve">rocket </w:t>
      </w:r>
      <w:r w:rsidRPr="00A8615E">
        <w:rPr>
          <w:rFonts w:ascii="Times New Roman" w:hAnsi="Times New Roman"/>
        </w:rPr>
        <w:tab/>
      </w:r>
      <w:r w:rsidRPr="00A8615E">
        <w:rPr>
          <w:rFonts w:ascii="Times New Roman" w:hAnsi="Times New Roman"/>
        </w:rPr>
        <w:tab/>
        <w:t xml:space="preserve">lorry </w:t>
      </w:r>
      <w:r w:rsidRPr="00A8615E">
        <w:rPr>
          <w:rFonts w:ascii="Times New Roman" w:hAnsi="Times New Roman"/>
        </w:rPr>
        <w:tab/>
      </w:r>
      <w:r w:rsidRPr="00A8615E">
        <w:rPr>
          <w:rFonts w:ascii="Times New Roman" w:hAnsi="Times New Roman"/>
        </w:rPr>
        <w:tab/>
        <w:t xml:space="preserve">ship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railway </w:t>
      </w:r>
      <w:r w:rsidRPr="00A8615E">
        <w:rPr>
          <w:rFonts w:ascii="Times New Roman" w:hAnsi="Times New Roman"/>
        </w:rPr>
        <w:tab/>
      </w:r>
      <w:r>
        <w:rPr>
          <w:rFonts w:ascii="Times New Roman" w:hAnsi="Times New Roman"/>
        </w:rPr>
        <w:tab/>
        <w:t xml:space="preserve">camel </w:t>
      </w:r>
    </w:p>
    <w:p w:rsidR="00BA454D" w:rsidRPr="00A8615E" w:rsidRDefault="00BA454D" w:rsidP="00BA454D">
      <w:pPr>
        <w:spacing w:after="0" w:line="360" w:lineRule="auto"/>
        <w:ind w:left="1440"/>
        <w:rPr>
          <w:rFonts w:ascii="Times New Roman" w:hAnsi="Times New Roman"/>
        </w:rPr>
      </w:pPr>
      <w:r>
        <w:rPr>
          <w:rFonts w:ascii="Times New Roman" w:hAnsi="Times New Roman"/>
        </w:rPr>
        <w:t>t</w:t>
      </w:r>
      <w:r w:rsidRPr="00A8615E">
        <w:rPr>
          <w:rFonts w:ascii="Times New Roman" w:hAnsi="Times New Roman"/>
        </w:rPr>
        <w:t xml:space="preserve">ransport </w:t>
      </w:r>
      <w:r w:rsidRPr="00A8615E">
        <w:rPr>
          <w:rFonts w:ascii="Times New Roman" w:hAnsi="Times New Roman"/>
        </w:rPr>
        <w:tab/>
        <w:t xml:space="preserve">ferry </w:t>
      </w:r>
      <w:r w:rsidRPr="00A8615E">
        <w:rPr>
          <w:rFonts w:ascii="Times New Roman" w:hAnsi="Times New Roman"/>
        </w:rPr>
        <w:tab/>
      </w:r>
      <w:r w:rsidRPr="00A8615E">
        <w:rPr>
          <w:rFonts w:ascii="Times New Roman" w:hAnsi="Times New Roman"/>
        </w:rPr>
        <w:tab/>
        <w:t xml:space="preserve">animals </w:t>
      </w:r>
      <w:r w:rsidRPr="00A8615E">
        <w:rPr>
          <w:rFonts w:ascii="Times New Roman" w:hAnsi="Times New Roman"/>
        </w:rPr>
        <w:tab/>
      </w:r>
      <w:r w:rsidRPr="00A8615E">
        <w:rPr>
          <w:rFonts w:ascii="Times New Roman" w:hAnsi="Times New Roman"/>
        </w:rPr>
        <w:tab/>
        <w:t xml:space="preserve">air craft </w:t>
      </w:r>
      <w:r w:rsidRPr="00A8615E">
        <w:rPr>
          <w:rFonts w:ascii="Times New Roman" w:hAnsi="Times New Roman"/>
        </w:rPr>
        <w:tab/>
        <w:t xml:space="preserve">means helicopter </w:t>
      </w:r>
      <w:r w:rsidRPr="00A8615E">
        <w:rPr>
          <w:rFonts w:ascii="Times New Roman" w:hAnsi="Times New Roman"/>
        </w:rPr>
        <w:tab/>
        <w:t>canoe</w:t>
      </w:r>
    </w:p>
    <w:p w:rsidR="00BA454D" w:rsidRPr="00A8615E" w:rsidRDefault="00BA454D" w:rsidP="00BA454D">
      <w:pPr>
        <w:spacing w:after="0" w:line="360" w:lineRule="auto"/>
        <w:ind w:left="1440"/>
        <w:rPr>
          <w:rFonts w:ascii="Times New Roman" w:hAnsi="Times New Roman"/>
        </w:rPr>
      </w:pP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Sentences </w:t>
      </w:r>
    </w:p>
    <w:p w:rsidR="00BA454D" w:rsidRPr="00A8615E" w:rsidRDefault="00BA454D" w:rsidP="00BA454D">
      <w:pPr>
        <w:pStyle w:val="ListParagraph"/>
        <w:numPr>
          <w:ilvl w:val="0"/>
          <w:numId w:val="3"/>
        </w:numPr>
        <w:spacing w:line="360" w:lineRule="auto"/>
        <w:ind w:left="360"/>
      </w:pPr>
      <w:r>
        <w:t xml:space="preserve">That </w:t>
      </w:r>
      <w:r w:rsidRPr="00A8615E">
        <w:t xml:space="preserve">is the road which leads us to school. </w:t>
      </w:r>
    </w:p>
    <w:p w:rsidR="00BA454D" w:rsidRPr="00A8615E" w:rsidRDefault="00BA454D" w:rsidP="00BA454D">
      <w:pPr>
        <w:pStyle w:val="ListParagraph"/>
        <w:numPr>
          <w:ilvl w:val="0"/>
          <w:numId w:val="3"/>
        </w:numPr>
        <w:spacing w:line="360" w:lineRule="auto"/>
        <w:ind w:left="360"/>
      </w:pPr>
      <w:r w:rsidRPr="00A8615E">
        <w:t xml:space="preserve">The ship is sailing on water. </w:t>
      </w:r>
    </w:p>
    <w:p w:rsidR="00BA454D" w:rsidRPr="00A8615E" w:rsidRDefault="00BA454D" w:rsidP="00BA454D">
      <w:pPr>
        <w:pStyle w:val="ListParagraph"/>
        <w:numPr>
          <w:ilvl w:val="0"/>
          <w:numId w:val="3"/>
        </w:numPr>
        <w:spacing w:line="360" w:lineRule="auto"/>
        <w:ind w:left="360"/>
      </w:pPr>
      <w:r w:rsidRPr="00A8615E">
        <w:t xml:space="preserve">He is riding a bicycle. </w:t>
      </w:r>
    </w:p>
    <w:p w:rsidR="00BA454D" w:rsidRPr="00A8615E" w:rsidRDefault="00BA454D" w:rsidP="00BA454D">
      <w:pPr>
        <w:pStyle w:val="ListParagraph"/>
        <w:numPr>
          <w:ilvl w:val="0"/>
          <w:numId w:val="3"/>
        </w:numPr>
        <w:spacing w:line="360" w:lineRule="auto"/>
        <w:ind w:left="360"/>
      </w:pPr>
      <w:r w:rsidRPr="00A8615E">
        <w:t xml:space="preserve">Railway transport is slow. </w:t>
      </w:r>
    </w:p>
    <w:p w:rsidR="00BA454D" w:rsidRPr="00A8615E" w:rsidRDefault="00BA454D" w:rsidP="00BA454D">
      <w:pPr>
        <w:pStyle w:val="ListParagraph"/>
        <w:numPr>
          <w:ilvl w:val="0"/>
          <w:numId w:val="3"/>
        </w:numPr>
        <w:spacing w:line="360" w:lineRule="auto"/>
        <w:ind w:left="360"/>
      </w:pPr>
      <w:r w:rsidRPr="00A8615E">
        <w:t xml:space="preserve">The aeroplane is flying in the air. </w:t>
      </w:r>
    </w:p>
    <w:p w:rsidR="00BA454D" w:rsidRPr="00A8615E" w:rsidRDefault="00BA454D" w:rsidP="00BA454D">
      <w:pPr>
        <w:pStyle w:val="ListParagraph"/>
        <w:numPr>
          <w:ilvl w:val="0"/>
          <w:numId w:val="3"/>
        </w:numPr>
        <w:spacing w:line="360" w:lineRule="auto"/>
        <w:ind w:left="360"/>
      </w:pPr>
      <w:r w:rsidRPr="00A8615E">
        <w:t xml:space="preserve">Camels and donkeys are used to carry heavy luggage. </w:t>
      </w:r>
    </w:p>
    <w:p w:rsidR="00BA454D" w:rsidRPr="00A8615E" w:rsidRDefault="00BA454D" w:rsidP="00BA454D">
      <w:pPr>
        <w:spacing w:after="0" w:line="360" w:lineRule="auto"/>
        <w:rPr>
          <w:rFonts w:ascii="Times New Roman" w:hAnsi="Times New Roman"/>
        </w:rPr>
      </w:pP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Exercise </w:t>
      </w:r>
    </w:p>
    <w:p w:rsidR="00BA454D" w:rsidRPr="00A8615E" w:rsidRDefault="00BA454D" w:rsidP="00BA454D">
      <w:pPr>
        <w:pStyle w:val="ListParagraph"/>
        <w:numPr>
          <w:ilvl w:val="0"/>
          <w:numId w:val="4"/>
        </w:numPr>
        <w:spacing w:line="360" w:lineRule="auto"/>
        <w:rPr>
          <w:b/>
        </w:rPr>
      </w:pPr>
      <w:r w:rsidRPr="00A8615E">
        <w:rPr>
          <w:b/>
        </w:rPr>
        <w:t xml:space="preserve">Fill in the missing letters. </w:t>
      </w:r>
    </w:p>
    <w:p w:rsidR="00BA454D" w:rsidRPr="00A8615E" w:rsidRDefault="00BA454D" w:rsidP="00BA454D">
      <w:pPr>
        <w:pStyle w:val="ListParagraph"/>
        <w:spacing w:line="360" w:lineRule="auto"/>
      </w:pPr>
      <w:r w:rsidRPr="00A8615E">
        <w:t xml:space="preserve">ro ___d </w:t>
      </w:r>
      <w:r w:rsidRPr="00A8615E">
        <w:tab/>
        <w:t>lo ___ry</w:t>
      </w:r>
      <w:r w:rsidRPr="00A8615E">
        <w:tab/>
        <w:t>b__cycle</w:t>
      </w:r>
      <w:r w:rsidRPr="00A8615E">
        <w:tab/>
      </w:r>
      <w:r w:rsidRPr="00A8615E">
        <w:tab/>
        <w:t xml:space="preserve">motorcy __le </w:t>
      </w:r>
      <w:r w:rsidRPr="00A8615E">
        <w:tab/>
      </w:r>
      <w:r w:rsidRPr="00A8615E">
        <w:tab/>
        <w:t>bo __t</w:t>
      </w:r>
    </w:p>
    <w:p w:rsidR="00BA454D" w:rsidRPr="00A8615E" w:rsidRDefault="00BA454D" w:rsidP="00BA454D">
      <w:pPr>
        <w:pStyle w:val="ListParagraph"/>
        <w:spacing w:line="360" w:lineRule="auto"/>
      </w:pPr>
      <w:r w:rsidRPr="00A8615E">
        <w:t>fe __ry</w:t>
      </w:r>
      <w:r w:rsidRPr="00A8615E">
        <w:tab/>
        <w:t>w__ter</w:t>
      </w:r>
      <w:r w:rsidRPr="00A8615E">
        <w:tab/>
        <w:t xml:space="preserve">tra __n </w:t>
      </w:r>
      <w:r w:rsidRPr="00A8615E">
        <w:tab/>
      </w:r>
      <w:r w:rsidRPr="00A8615E">
        <w:tab/>
        <w:t>d__nkey</w:t>
      </w:r>
      <w:r w:rsidRPr="00A8615E">
        <w:tab/>
      </w:r>
      <w:r w:rsidRPr="00A8615E">
        <w:tab/>
        <w:t xml:space="preserve">aer___plane </w:t>
      </w:r>
    </w:p>
    <w:p w:rsidR="00BA454D" w:rsidRPr="00A8615E" w:rsidRDefault="00BA454D" w:rsidP="00BA454D">
      <w:pPr>
        <w:pStyle w:val="ListParagraph"/>
        <w:numPr>
          <w:ilvl w:val="0"/>
          <w:numId w:val="4"/>
        </w:numPr>
        <w:spacing w:line="360" w:lineRule="auto"/>
        <w:rPr>
          <w:b/>
        </w:rPr>
      </w:pPr>
      <w:r w:rsidRPr="00A8615E">
        <w:rPr>
          <w:b/>
        </w:rPr>
        <w:t xml:space="preserve">Write the words correctly. </w:t>
      </w:r>
    </w:p>
    <w:p w:rsidR="00BA454D" w:rsidRPr="00A8615E" w:rsidRDefault="00BA454D" w:rsidP="00BA454D">
      <w:pPr>
        <w:pStyle w:val="ListParagraph"/>
        <w:spacing w:line="360" w:lineRule="auto"/>
      </w:pPr>
      <w:r w:rsidRPr="00A8615E">
        <w:t>trnai =  _____</w:t>
      </w:r>
      <w:r w:rsidRPr="00A8615E">
        <w:tab/>
      </w:r>
      <w:r w:rsidRPr="00A8615E">
        <w:tab/>
        <w:t>biycle = _____</w:t>
      </w:r>
      <w:r w:rsidRPr="00A8615E">
        <w:tab/>
        <w:t>irroy = _________</w:t>
      </w:r>
    </w:p>
    <w:p w:rsidR="00BA454D" w:rsidRPr="00A8615E" w:rsidRDefault="00BA454D" w:rsidP="00BA454D">
      <w:pPr>
        <w:pStyle w:val="ListParagraph"/>
        <w:spacing w:line="360" w:lineRule="auto"/>
      </w:pPr>
      <w:r w:rsidRPr="00A8615E">
        <w:t>btoa = _____</w:t>
      </w:r>
      <w:r w:rsidRPr="00A8615E">
        <w:tab/>
      </w:r>
      <w:r w:rsidRPr="00A8615E">
        <w:tab/>
        <w:t xml:space="preserve">shpi = _____ </w:t>
      </w:r>
      <w:r w:rsidRPr="00A8615E">
        <w:tab/>
      </w:r>
      <w:r w:rsidRPr="00A8615E">
        <w:tab/>
        <w:t>aroeplane = _____</w:t>
      </w:r>
    </w:p>
    <w:p w:rsidR="00BA454D" w:rsidRPr="00C246B7" w:rsidRDefault="00BA454D" w:rsidP="00BA454D">
      <w:pPr>
        <w:pStyle w:val="ListParagraph"/>
        <w:numPr>
          <w:ilvl w:val="0"/>
          <w:numId w:val="4"/>
        </w:numPr>
        <w:spacing w:line="360" w:lineRule="auto"/>
        <w:rPr>
          <w:b/>
        </w:rPr>
      </w:pPr>
      <w:r w:rsidRPr="00C246B7">
        <w:rPr>
          <w:b/>
        </w:rPr>
        <w:t>Construct sentences using the following words.</w:t>
      </w:r>
    </w:p>
    <w:p w:rsidR="00BA454D" w:rsidRDefault="00BA454D" w:rsidP="00BA454D">
      <w:pPr>
        <w:pStyle w:val="ListParagraph"/>
        <w:numPr>
          <w:ilvl w:val="0"/>
          <w:numId w:val="27"/>
        </w:numPr>
        <w:spacing w:line="360" w:lineRule="auto"/>
      </w:pPr>
      <w:r>
        <w:t xml:space="preserve">aeroplane______________________________________ </w:t>
      </w:r>
    </w:p>
    <w:p w:rsidR="00BA454D" w:rsidRDefault="00BA454D" w:rsidP="00BA454D">
      <w:pPr>
        <w:pStyle w:val="ListParagraph"/>
        <w:numPr>
          <w:ilvl w:val="0"/>
          <w:numId w:val="27"/>
        </w:numPr>
        <w:spacing w:line="360" w:lineRule="auto"/>
      </w:pPr>
      <w:r>
        <w:t>camel _________________________________________</w:t>
      </w:r>
    </w:p>
    <w:p w:rsidR="00BA454D" w:rsidRDefault="00BA454D" w:rsidP="00BA454D">
      <w:pPr>
        <w:pStyle w:val="ListParagraph"/>
        <w:numPr>
          <w:ilvl w:val="0"/>
          <w:numId w:val="27"/>
        </w:numPr>
        <w:spacing w:line="360" w:lineRule="auto"/>
      </w:pPr>
      <w:r>
        <w:t>transport ______________________________________</w:t>
      </w:r>
    </w:p>
    <w:p w:rsidR="00BA454D" w:rsidRDefault="00BA454D" w:rsidP="00BA454D">
      <w:pPr>
        <w:pStyle w:val="ListParagraph"/>
        <w:spacing w:line="360" w:lineRule="auto"/>
        <w:ind w:left="10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1800"/>
        <w:gridCol w:w="1890"/>
        <w:gridCol w:w="2070"/>
        <w:gridCol w:w="1890"/>
      </w:tblGrid>
      <w:tr w:rsidR="00BA454D" w:rsidRPr="00A8615E" w:rsidTr="00BA454D">
        <w:tc>
          <w:tcPr>
            <w:tcW w:w="1548" w:type="dxa"/>
          </w:tcPr>
          <w:p w:rsidR="00BA454D" w:rsidRPr="00081F8A" w:rsidRDefault="00BA454D" w:rsidP="00BA454D">
            <w:pPr>
              <w:pStyle w:val="ListParagraph"/>
              <w:ind w:left="1080"/>
              <w:rPr>
                <w:b/>
              </w:rPr>
            </w:pPr>
            <w:r w:rsidRPr="00081F8A">
              <w:rPr>
                <w:b/>
              </w:rPr>
              <w:t xml:space="preserve">Date </w:t>
            </w: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rPr>
                <w:rFonts w:ascii="Times New Roman" w:hAnsi="Times New Roman"/>
                <w:b/>
              </w:rPr>
            </w:pP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rPr>
                <w:rFonts w:ascii="Times New Roman" w:hAnsi="Times New Roman"/>
                <w:b/>
              </w:rPr>
            </w:pPr>
          </w:p>
        </w:tc>
        <w:tc>
          <w:tcPr>
            <w:tcW w:w="2070" w:type="dxa"/>
          </w:tcPr>
          <w:p w:rsidR="00BA454D" w:rsidRPr="00A8615E" w:rsidRDefault="00BA454D" w:rsidP="00BA454D">
            <w:pPr>
              <w:spacing w:after="0"/>
              <w:rPr>
                <w:rFonts w:ascii="Times New Roman" w:hAnsi="Times New Roman"/>
                <w:b/>
              </w:rPr>
            </w:pPr>
          </w:p>
        </w:tc>
        <w:tc>
          <w:tcPr>
            <w:tcW w:w="1890" w:type="dxa"/>
          </w:tcPr>
          <w:p w:rsidR="00BA454D" w:rsidRPr="00A8615E" w:rsidRDefault="00BA454D" w:rsidP="00BA454D">
            <w:pPr>
              <w:spacing w:after="0"/>
              <w:rPr>
                <w:rFonts w:ascii="Times New Roman" w:hAnsi="Times New Roman"/>
                <w:b/>
              </w:rPr>
            </w:pPr>
          </w:p>
        </w:tc>
      </w:tr>
    </w:tbl>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BA454D" w:rsidRDefault="00BA454D" w:rsidP="00BA454D">
      <w:pPr>
        <w:spacing w:line="360" w:lineRule="auto"/>
        <w:rPr>
          <w:rFonts w:ascii="Times New Roman" w:hAnsi="Times New Roman"/>
          <w:b/>
        </w:rPr>
      </w:pPr>
      <w:r>
        <w:rPr>
          <w:rFonts w:ascii="Times New Roman" w:hAnsi="Times New Roman"/>
          <w:b/>
        </w:rPr>
        <w:t xml:space="preserve">CONTENT:  Text book reading </w:t>
      </w:r>
    </w:p>
    <w:p w:rsidR="00BA454D" w:rsidRDefault="00BA454D" w:rsidP="00BA454D">
      <w:pPr>
        <w:pStyle w:val="ListParagraph"/>
        <w:numPr>
          <w:ilvl w:val="0"/>
          <w:numId w:val="27"/>
        </w:numPr>
        <w:spacing w:line="360" w:lineRule="auto"/>
      </w:pPr>
      <w:r>
        <w:t xml:space="preserve">The slow chameleon </w:t>
      </w:r>
    </w:p>
    <w:p w:rsidR="00BA454D" w:rsidRDefault="00BA454D" w:rsidP="00BA454D">
      <w:pPr>
        <w:pStyle w:val="ListParagraph"/>
        <w:numPr>
          <w:ilvl w:val="0"/>
          <w:numId w:val="27"/>
        </w:numPr>
        <w:spacing w:line="360" w:lineRule="auto"/>
      </w:pPr>
      <w:r>
        <w:t xml:space="preserve">The striped paint </w:t>
      </w:r>
    </w:p>
    <w:p w:rsidR="00BA454D" w:rsidRPr="00193D60" w:rsidRDefault="00BA454D" w:rsidP="00BA454D">
      <w:pPr>
        <w:pStyle w:val="ListParagraph"/>
        <w:numPr>
          <w:ilvl w:val="0"/>
          <w:numId w:val="27"/>
        </w:numPr>
        <w:spacing w:line="360" w:lineRule="auto"/>
      </w:pPr>
      <w:r>
        <w:t>On the road and at home</w:t>
      </w:r>
    </w:p>
    <w:p w:rsidR="00BA454D" w:rsidRDefault="00BA454D" w:rsidP="00BA454D">
      <w:pPr>
        <w:pStyle w:val="ListParagraph"/>
        <w:spacing w:line="360" w:lineRule="auto"/>
      </w:pPr>
    </w:p>
    <w:p w:rsidR="00BA454D" w:rsidRPr="001D46AF" w:rsidRDefault="00BA454D" w:rsidP="00BA454D">
      <w:pPr>
        <w:sectPr w:rsidR="00BA454D" w:rsidRPr="001D46AF" w:rsidSect="00BA454D">
          <w:type w:val="continuous"/>
          <w:pgSz w:w="12240" w:h="15840"/>
          <w:pgMar w:top="270" w:right="1440" w:bottom="450" w:left="1440" w:header="0" w:footer="0" w:gutter="0"/>
          <w:cols w:space="720"/>
          <w:docGrid w:linePitch="360"/>
        </w:sectPr>
      </w:pPr>
    </w:p>
    <w:p w:rsidR="00BA454D" w:rsidRDefault="00BA454D" w:rsidP="00BA454D">
      <w:pPr>
        <w:spacing w:after="0"/>
        <w:rPr>
          <w:rFonts w:ascii="Times New Roman" w:hAnsi="Times New Roman"/>
          <w:b/>
        </w:rPr>
        <w:sectPr w:rsidR="00BA454D" w:rsidSect="00BA454D">
          <w:type w:val="continuous"/>
          <w:pgSz w:w="12240" w:h="15840"/>
          <w:pgMar w:top="270" w:right="1440" w:bottom="990" w:left="1440" w:header="0" w:footer="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193D60"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spacing w:after="0" w:line="360" w:lineRule="auto"/>
        <w:rPr>
          <w:rFonts w:ascii="Times New Roman" w:hAnsi="Times New Roman"/>
        </w:rPr>
      </w:pPr>
    </w:p>
    <w:p w:rsidR="00193D60" w:rsidRPr="00A8615E" w:rsidRDefault="00193D60" w:rsidP="00193D60">
      <w:pPr>
        <w:pStyle w:val="ListParagraph"/>
        <w:numPr>
          <w:ilvl w:val="0"/>
          <w:numId w:val="1"/>
        </w:numPr>
        <w:spacing w:line="360" w:lineRule="auto"/>
        <w:ind w:left="360"/>
      </w:pPr>
      <w:r w:rsidRPr="00A8615E">
        <w:t>Pronounce the sound correctly</w:t>
      </w:r>
    </w:p>
    <w:p w:rsidR="00193D60" w:rsidRPr="00A8615E" w:rsidRDefault="00193D60" w:rsidP="00193D60">
      <w:pPr>
        <w:pStyle w:val="ListParagraph"/>
        <w:numPr>
          <w:ilvl w:val="0"/>
          <w:numId w:val="1"/>
        </w:numPr>
        <w:spacing w:line="360" w:lineRule="auto"/>
        <w:ind w:left="360"/>
      </w:pPr>
      <w:r w:rsidRPr="00A8615E">
        <w:t xml:space="preserve">Read the words of the sound correctly. </w:t>
      </w:r>
    </w:p>
    <w:p w:rsidR="00193D60" w:rsidRPr="00A8615E" w:rsidRDefault="00193D60" w:rsidP="00193D60">
      <w:pPr>
        <w:pStyle w:val="ListParagraph"/>
        <w:numPr>
          <w:ilvl w:val="0"/>
          <w:numId w:val="1"/>
        </w:numPr>
        <w:spacing w:line="360" w:lineRule="auto"/>
        <w:ind w:left="360"/>
      </w:pPr>
      <w:r w:rsidRPr="00A8615E">
        <w:t xml:space="preserve">Fill in the missing letters and draw pictures accordingly. </w:t>
      </w:r>
    </w:p>
    <w:p w:rsidR="00193D60"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Phonic sound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Silent “e” as “o”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apple, </w:t>
      </w:r>
      <w:r w:rsidRPr="00A8615E">
        <w:rPr>
          <w:rFonts w:ascii="Times New Roman" w:hAnsi="Times New Roman"/>
        </w:rPr>
        <w:tab/>
      </w:r>
      <w:r w:rsidRPr="00A8615E">
        <w:rPr>
          <w:rFonts w:ascii="Times New Roman" w:hAnsi="Times New Roman"/>
        </w:rPr>
        <w:tab/>
        <w:t>bicycle,</w:t>
      </w:r>
      <w:r w:rsidRPr="00A8615E">
        <w:rPr>
          <w:rFonts w:ascii="Times New Roman" w:hAnsi="Times New Roman"/>
        </w:rPr>
        <w:tab/>
      </w:r>
      <w:r>
        <w:rPr>
          <w:rFonts w:ascii="Times New Roman" w:hAnsi="Times New Roman"/>
        </w:rPr>
        <w:tab/>
      </w:r>
      <w:r w:rsidRPr="00A8615E">
        <w:rPr>
          <w:rFonts w:ascii="Times New Roman" w:hAnsi="Times New Roman"/>
        </w:rPr>
        <w:t xml:space="preserve"> bottle, </w:t>
      </w:r>
      <w:r w:rsidRPr="00A8615E">
        <w:rPr>
          <w:rFonts w:ascii="Times New Roman" w:hAnsi="Times New Roman"/>
        </w:rPr>
        <w:tab/>
      </w:r>
      <w:r>
        <w:rPr>
          <w:rFonts w:ascii="Times New Roman" w:hAnsi="Times New Roman"/>
        </w:rPr>
        <w:tab/>
      </w:r>
      <w:r w:rsidRPr="00A8615E">
        <w:rPr>
          <w:rFonts w:ascii="Times New Roman" w:hAnsi="Times New Roman"/>
        </w:rPr>
        <w:t xml:space="preserve">candle, </w:t>
      </w:r>
      <w:r w:rsidRPr="00A8615E">
        <w:rPr>
          <w:rFonts w:ascii="Times New Roman" w:hAnsi="Times New Roman"/>
        </w:rPr>
        <w:tab/>
      </w:r>
      <w:r>
        <w:rPr>
          <w:rFonts w:ascii="Times New Roman" w:hAnsi="Times New Roman"/>
        </w:rPr>
        <w:tab/>
        <w:t xml:space="preserve">ample </w:t>
      </w:r>
    </w:p>
    <w:p w:rsidR="00193D60" w:rsidRPr="00A8615E" w:rsidRDefault="00193D60" w:rsidP="00193D60">
      <w:pPr>
        <w:spacing w:after="0" w:line="360" w:lineRule="auto"/>
        <w:rPr>
          <w:rFonts w:ascii="Times New Roman" w:hAnsi="Times New Roman"/>
        </w:rPr>
      </w:pPr>
      <w:r w:rsidRPr="00A8615E">
        <w:rPr>
          <w:rFonts w:ascii="Times New Roman" w:hAnsi="Times New Roman"/>
        </w:rPr>
        <w:t>bubble,</w:t>
      </w:r>
      <w:r w:rsidRPr="00A8615E">
        <w:rPr>
          <w:rFonts w:ascii="Times New Roman" w:hAnsi="Times New Roman"/>
        </w:rPr>
        <w:tab/>
      </w:r>
      <w:r w:rsidRPr="00A8615E">
        <w:rPr>
          <w:rFonts w:ascii="Times New Roman" w:hAnsi="Times New Roman"/>
        </w:rPr>
        <w:tab/>
        <w:t xml:space="preserve"> motorcycle,</w:t>
      </w:r>
      <w:r w:rsidRPr="00A8615E">
        <w:rPr>
          <w:rFonts w:ascii="Times New Roman" w:hAnsi="Times New Roman"/>
        </w:rPr>
        <w:tab/>
        <w:t xml:space="preserve"> middle, </w:t>
      </w:r>
      <w:r w:rsidRPr="00A8615E">
        <w:rPr>
          <w:rFonts w:ascii="Times New Roman" w:hAnsi="Times New Roman"/>
        </w:rPr>
        <w:tab/>
        <w:t xml:space="preserve">sandal, </w:t>
      </w:r>
      <w:r w:rsidRPr="00A8615E">
        <w:rPr>
          <w:rFonts w:ascii="Times New Roman" w:hAnsi="Times New Roman"/>
        </w:rPr>
        <w:tab/>
      </w:r>
      <w:r>
        <w:rPr>
          <w:rFonts w:ascii="Times New Roman" w:hAnsi="Times New Roman"/>
        </w:rPr>
        <w:tab/>
        <w:t xml:space="preserve">rankle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simple, </w:t>
      </w:r>
      <w:r>
        <w:rPr>
          <w:rFonts w:ascii="Times New Roman" w:hAnsi="Times New Roman"/>
        </w:rPr>
        <w:tab/>
      </w:r>
      <w:r>
        <w:rPr>
          <w:rFonts w:ascii="Times New Roman" w:hAnsi="Times New Roman"/>
        </w:rPr>
        <w:tab/>
      </w:r>
      <w:r w:rsidRPr="00A8615E">
        <w:rPr>
          <w:rFonts w:ascii="Times New Roman" w:hAnsi="Times New Roman"/>
        </w:rPr>
        <w:t xml:space="preserve">riddle, </w:t>
      </w:r>
      <w:r w:rsidRPr="00A8615E">
        <w:rPr>
          <w:rFonts w:ascii="Times New Roman" w:hAnsi="Times New Roman"/>
        </w:rPr>
        <w:tab/>
      </w:r>
      <w:r w:rsidRPr="00A8615E">
        <w:rPr>
          <w:rFonts w:ascii="Times New Roman" w:hAnsi="Times New Roman"/>
        </w:rPr>
        <w:tab/>
        <w:t>little,</w:t>
      </w:r>
      <w:r w:rsidRPr="00A8615E">
        <w:rPr>
          <w:rFonts w:ascii="Times New Roman" w:hAnsi="Times New Roman"/>
        </w:rPr>
        <w:tab/>
      </w:r>
      <w:r w:rsidRPr="00A8615E">
        <w:rPr>
          <w:rFonts w:ascii="Times New Roman" w:hAnsi="Times New Roman"/>
        </w:rPr>
        <w:tab/>
        <w:t xml:space="preserve"> battle, </w:t>
      </w:r>
      <w:r>
        <w:rPr>
          <w:rFonts w:ascii="Times New Roman" w:hAnsi="Times New Roman"/>
        </w:rPr>
        <w:tab/>
      </w:r>
      <w:r>
        <w:rPr>
          <w:rFonts w:ascii="Times New Roman" w:hAnsi="Times New Roman"/>
        </w:rPr>
        <w:tab/>
        <w:t>tickle</w:t>
      </w:r>
    </w:p>
    <w:p w:rsidR="00193D60" w:rsidRPr="00A8615E" w:rsidRDefault="00193D60" w:rsidP="00193D60">
      <w:pPr>
        <w:spacing w:after="0" w:line="360" w:lineRule="auto"/>
        <w:rPr>
          <w:rFonts w:ascii="Times New Roman" w:hAnsi="Times New Roman"/>
        </w:rPr>
      </w:pPr>
      <w:r w:rsidRPr="00A8615E">
        <w:rPr>
          <w:rFonts w:ascii="Times New Roman" w:hAnsi="Times New Roman"/>
        </w:rPr>
        <w:t>sickle,</w:t>
      </w:r>
      <w:r w:rsidRPr="00A8615E">
        <w:rPr>
          <w:rFonts w:ascii="Times New Roman" w:hAnsi="Times New Roman"/>
        </w:rPr>
        <w:tab/>
      </w:r>
      <w:r w:rsidRPr="00A8615E">
        <w:rPr>
          <w:rFonts w:ascii="Times New Roman" w:hAnsi="Times New Roman"/>
        </w:rPr>
        <w:tab/>
        <w:t xml:space="preserve"> kettle, </w:t>
      </w:r>
      <w:r w:rsidRPr="00A8615E">
        <w:rPr>
          <w:rFonts w:ascii="Times New Roman" w:hAnsi="Times New Roman"/>
        </w:rPr>
        <w:tab/>
      </w:r>
      <w:r w:rsidRPr="00A8615E">
        <w:rPr>
          <w:rFonts w:ascii="Times New Roman" w:hAnsi="Times New Roman"/>
        </w:rPr>
        <w:tab/>
        <w:t>shuttle,</w:t>
      </w:r>
      <w:r w:rsidRPr="00A8615E">
        <w:rPr>
          <w:rFonts w:ascii="Times New Roman" w:hAnsi="Times New Roman"/>
        </w:rPr>
        <w:tab/>
      </w:r>
      <w:r w:rsidRPr="00A8615E">
        <w:rPr>
          <w:rFonts w:ascii="Times New Roman" w:hAnsi="Times New Roman"/>
        </w:rPr>
        <w:tab/>
        <w:t xml:space="preserve"> saddle, </w:t>
      </w:r>
      <w:r w:rsidRPr="00A8615E">
        <w:rPr>
          <w:rFonts w:ascii="Times New Roman" w:hAnsi="Times New Roman"/>
        </w:rPr>
        <w:tab/>
        <w:t xml:space="preserve">triple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Sentences  </w:t>
      </w:r>
    </w:p>
    <w:p w:rsidR="00193D60" w:rsidRPr="00A8615E" w:rsidRDefault="00193D60" w:rsidP="00193D60">
      <w:pPr>
        <w:pStyle w:val="ListParagraph"/>
        <w:numPr>
          <w:ilvl w:val="0"/>
          <w:numId w:val="1"/>
        </w:numPr>
        <w:spacing w:line="360" w:lineRule="auto"/>
        <w:ind w:left="360"/>
      </w:pPr>
      <w:r w:rsidRPr="00A8615E">
        <w:t xml:space="preserve">The candle is in the middle of the table. </w:t>
      </w:r>
    </w:p>
    <w:p w:rsidR="00193D60" w:rsidRDefault="00193D60" w:rsidP="00193D60">
      <w:pPr>
        <w:pStyle w:val="ListParagraph"/>
        <w:numPr>
          <w:ilvl w:val="0"/>
          <w:numId w:val="1"/>
        </w:numPr>
        <w:spacing w:line="360" w:lineRule="auto"/>
        <w:ind w:left="360"/>
      </w:pPr>
      <w:r w:rsidRPr="00A8615E">
        <w:t xml:space="preserve">Little Lina is in middle class. </w:t>
      </w:r>
    </w:p>
    <w:p w:rsidR="00193D60" w:rsidRDefault="00193D60" w:rsidP="00193D60">
      <w:pPr>
        <w:pStyle w:val="ListParagraph"/>
        <w:numPr>
          <w:ilvl w:val="0"/>
          <w:numId w:val="1"/>
        </w:numPr>
        <w:spacing w:line="360" w:lineRule="auto"/>
        <w:ind w:left="360"/>
      </w:pPr>
      <w:r>
        <w:t>Will you saddle the cattle please!</w:t>
      </w:r>
    </w:p>
    <w:p w:rsidR="00193D60" w:rsidRDefault="00193D60" w:rsidP="00193D60">
      <w:pPr>
        <w:pStyle w:val="ListParagraph"/>
        <w:numPr>
          <w:ilvl w:val="0"/>
          <w:numId w:val="1"/>
        </w:numPr>
        <w:spacing w:line="360" w:lineRule="auto"/>
        <w:ind w:left="360"/>
      </w:pPr>
      <w:r>
        <w:t xml:space="preserve">Take that little kettle to the kitchen </w:t>
      </w:r>
    </w:p>
    <w:p w:rsidR="00193D60" w:rsidRPr="00A8615E" w:rsidRDefault="00193D60" w:rsidP="00193D60">
      <w:pPr>
        <w:pStyle w:val="ListParagraph"/>
        <w:numPr>
          <w:ilvl w:val="0"/>
          <w:numId w:val="1"/>
        </w:numPr>
        <w:spacing w:line="360" w:lineRule="auto"/>
        <w:ind w:left="360"/>
      </w:pPr>
      <w:r>
        <w:t>My grandmother has rankles on her face.</w:t>
      </w:r>
    </w:p>
    <w:p w:rsidR="00193D60" w:rsidRPr="00A8615E" w:rsidRDefault="00193D60"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b/>
        </w:rPr>
      </w:pPr>
    </w:p>
    <w:p w:rsidR="00BA454D" w:rsidRDefault="00BA454D" w:rsidP="00193D60">
      <w:pPr>
        <w:spacing w:after="0" w:line="360" w:lineRule="auto"/>
        <w:rPr>
          <w:rFonts w:ascii="Times New Roman" w:hAnsi="Times New Roman"/>
          <w:b/>
        </w:rPr>
      </w:pPr>
    </w:p>
    <w:p w:rsidR="00BA454D" w:rsidRDefault="00BA454D"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Exercise </w:t>
      </w:r>
    </w:p>
    <w:p w:rsidR="00193D60" w:rsidRPr="00A8615E" w:rsidRDefault="00193D60" w:rsidP="00193D60">
      <w:pPr>
        <w:pStyle w:val="ListParagraph"/>
        <w:numPr>
          <w:ilvl w:val="0"/>
          <w:numId w:val="2"/>
        </w:numPr>
        <w:spacing w:line="360" w:lineRule="auto"/>
        <w:rPr>
          <w:b/>
        </w:rPr>
      </w:pPr>
      <w:r w:rsidRPr="00A8615E">
        <w:rPr>
          <w:b/>
        </w:rPr>
        <w:t xml:space="preserve">Fill in the correct sound and read </w:t>
      </w:r>
    </w:p>
    <w:p w:rsidR="00193D60" w:rsidRPr="00A8615E" w:rsidRDefault="00193D60" w:rsidP="00193D60">
      <w:pPr>
        <w:pStyle w:val="ListParagraph"/>
        <w:spacing w:line="360" w:lineRule="auto"/>
      </w:pPr>
      <w:r w:rsidRPr="00A8615E">
        <w:t>cand</w:t>
      </w:r>
      <w:r w:rsidRPr="00A8615E">
        <w:rPr>
          <w:b/>
          <w:u w:val="single"/>
        </w:rPr>
        <w:t xml:space="preserve">le </w:t>
      </w:r>
      <w:r w:rsidRPr="00A8615E">
        <w:tab/>
      </w:r>
      <w:r w:rsidRPr="00A8615E">
        <w:tab/>
        <w:t>catt __</w:t>
      </w:r>
      <w:r w:rsidRPr="00A8615E">
        <w:tab/>
      </w:r>
      <w:r w:rsidRPr="00A8615E">
        <w:tab/>
        <w:t xml:space="preserve"> shut __ </w:t>
      </w:r>
      <w:r w:rsidRPr="00A8615E">
        <w:tab/>
        <w:t xml:space="preserve">ridd __ </w:t>
      </w:r>
      <w:r w:rsidRPr="00A8615E">
        <w:tab/>
        <w:t xml:space="preserve">sand ___ </w:t>
      </w:r>
      <w:r w:rsidRPr="00A8615E">
        <w:tab/>
        <w:t>midd__</w:t>
      </w:r>
    </w:p>
    <w:p w:rsidR="00193D60" w:rsidRPr="00A8615E" w:rsidRDefault="00193D60" w:rsidP="00193D60">
      <w:pPr>
        <w:pStyle w:val="ListParagraph"/>
        <w:numPr>
          <w:ilvl w:val="0"/>
          <w:numId w:val="2"/>
        </w:numPr>
        <w:spacing w:line="360" w:lineRule="auto"/>
        <w:rPr>
          <w:b/>
        </w:rPr>
      </w:pPr>
      <w:r w:rsidRPr="00A8615E">
        <w:rPr>
          <w:b/>
        </w:rPr>
        <w:t xml:space="preserve">Listen and write </w:t>
      </w:r>
    </w:p>
    <w:p w:rsidR="00193D60" w:rsidRPr="00A8615E" w:rsidRDefault="00193D60" w:rsidP="00193D60">
      <w:pPr>
        <w:pStyle w:val="ListParagraph"/>
        <w:spacing w:line="360" w:lineRule="auto"/>
      </w:pPr>
      <w:r w:rsidRPr="00A8615E">
        <w:t xml:space="preserve">_______    </w:t>
      </w:r>
      <w:r w:rsidRPr="00A8615E">
        <w:tab/>
        <w:t xml:space="preserve">______  </w:t>
      </w:r>
      <w:r w:rsidRPr="00A8615E">
        <w:tab/>
        <w:t>_______</w:t>
      </w:r>
      <w:r w:rsidRPr="00A8615E">
        <w:tab/>
        <w:t>______</w:t>
      </w:r>
      <w:r w:rsidRPr="00A8615E">
        <w:tab/>
        <w:t>________</w:t>
      </w:r>
    </w:p>
    <w:p w:rsidR="00193D60" w:rsidRPr="00A8615E" w:rsidRDefault="00193D60" w:rsidP="00193D60">
      <w:pPr>
        <w:pStyle w:val="ListParagraph"/>
        <w:numPr>
          <w:ilvl w:val="0"/>
          <w:numId w:val="2"/>
        </w:numPr>
        <w:spacing w:line="360" w:lineRule="auto"/>
        <w:rPr>
          <w:b/>
        </w:rPr>
      </w:pPr>
      <w:r w:rsidRPr="00A8615E">
        <w:rPr>
          <w:b/>
        </w:rPr>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5"/>
        <w:gridCol w:w="2204"/>
        <w:gridCol w:w="2223"/>
      </w:tblGrid>
      <w:tr w:rsidR="00193D60" w:rsidRPr="00A8615E" w:rsidTr="00BA454D">
        <w:tc>
          <w:tcPr>
            <w:tcW w:w="2394" w:type="dxa"/>
          </w:tcPr>
          <w:p w:rsidR="00193D60" w:rsidRPr="00A8615E" w:rsidRDefault="00193D60" w:rsidP="00BA454D">
            <w:pPr>
              <w:pStyle w:val="ListParagraph"/>
              <w:spacing w:line="360" w:lineRule="auto"/>
              <w:ind w:left="0"/>
            </w:pPr>
          </w:p>
          <w:p w:rsidR="00193D60" w:rsidRPr="00A8615E" w:rsidRDefault="00193D60" w:rsidP="00BA454D">
            <w:pPr>
              <w:pStyle w:val="ListParagraph"/>
              <w:spacing w:line="360" w:lineRule="auto"/>
              <w:ind w:left="0"/>
            </w:pPr>
          </w:p>
        </w:tc>
        <w:tc>
          <w:tcPr>
            <w:tcW w:w="2394" w:type="dxa"/>
          </w:tcPr>
          <w:p w:rsidR="00193D60" w:rsidRPr="00A8615E" w:rsidRDefault="00193D60" w:rsidP="00BA454D">
            <w:pPr>
              <w:pStyle w:val="ListParagraph"/>
              <w:spacing w:line="360" w:lineRule="auto"/>
              <w:ind w:left="0"/>
            </w:pPr>
          </w:p>
        </w:tc>
        <w:tc>
          <w:tcPr>
            <w:tcW w:w="2394" w:type="dxa"/>
          </w:tcPr>
          <w:p w:rsidR="00193D60" w:rsidRPr="00A8615E" w:rsidRDefault="00193D60" w:rsidP="00BA454D">
            <w:pPr>
              <w:pStyle w:val="ListParagraph"/>
              <w:spacing w:line="360" w:lineRule="auto"/>
              <w:ind w:left="0"/>
            </w:pPr>
          </w:p>
        </w:tc>
        <w:tc>
          <w:tcPr>
            <w:tcW w:w="2394" w:type="dxa"/>
          </w:tcPr>
          <w:p w:rsidR="00193D60" w:rsidRPr="00A8615E" w:rsidRDefault="00193D60" w:rsidP="00BA454D">
            <w:pPr>
              <w:pStyle w:val="ListParagraph"/>
              <w:spacing w:line="360" w:lineRule="auto"/>
              <w:ind w:left="0"/>
            </w:pPr>
          </w:p>
        </w:tc>
      </w:tr>
      <w:tr w:rsidR="00193D60" w:rsidRPr="00A8615E" w:rsidTr="00BA454D">
        <w:tc>
          <w:tcPr>
            <w:tcW w:w="2394" w:type="dxa"/>
          </w:tcPr>
          <w:p w:rsidR="00193D60" w:rsidRPr="00A8615E" w:rsidRDefault="00193D60" w:rsidP="00BA454D">
            <w:pPr>
              <w:pStyle w:val="ListParagraph"/>
              <w:spacing w:line="360" w:lineRule="auto"/>
              <w:ind w:left="0"/>
            </w:pPr>
            <w:r w:rsidRPr="00A8615E">
              <w:t>apples</w:t>
            </w:r>
          </w:p>
        </w:tc>
        <w:tc>
          <w:tcPr>
            <w:tcW w:w="2394" w:type="dxa"/>
          </w:tcPr>
          <w:p w:rsidR="00193D60" w:rsidRPr="00A8615E" w:rsidRDefault="00193D60" w:rsidP="00BA454D">
            <w:pPr>
              <w:pStyle w:val="ListParagraph"/>
              <w:spacing w:line="360" w:lineRule="auto"/>
              <w:ind w:left="0"/>
            </w:pPr>
            <w:r w:rsidRPr="00A8615E">
              <w:t>candle</w:t>
            </w:r>
          </w:p>
        </w:tc>
        <w:tc>
          <w:tcPr>
            <w:tcW w:w="2394" w:type="dxa"/>
          </w:tcPr>
          <w:p w:rsidR="00193D60" w:rsidRPr="00A8615E" w:rsidRDefault="00193D60" w:rsidP="00BA454D">
            <w:pPr>
              <w:pStyle w:val="ListParagraph"/>
              <w:spacing w:line="360" w:lineRule="auto"/>
              <w:ind w:left="0"/>
            </w:pPr>
            <w:r w:rsidRPr="00A8615E">
              <w:t>kettle</w:t>
            </w:r>
          </w:p>
        </w:tc>
        <w:tc>
          <w:tcPr>
            <w:tcW w:w="2394" w:type="dxa"/>
          </w:tcPr>
          <w:p w:rsidR="00193D60" w:rsidRPr="00A8615E" w:rsidRDefault="00193D60" w:rsidP="00BA454D">
            <w:pPr>
              <w:pStyle w:val="ListParagraph"/>
              <w:spacing w:line="360" w:lineRule="auto"/>
              <w:ind w:left="0"/>
            </w:pPr>
            <w:r w:rsidRPr="00A8615E">
              <w:t xml:space="preserve">bicycle </w:t>
            </w:r>
          </w:p>
        </w:tc>
      </w:tr>
    </w:tbl>
    <w:p w:rsidR="00193D60" w:rsidRPr="00A8615E" w:rsidRDefault="00193D60" w:rsidP="00193D60">
      <w:pPr>
        <w:pStyle w:val="ListParagraph"/>
        <w:spacing w:line="360" w:lineRule="auto"/>
      </w:pPr>
    </w:p>
    <w:p w:rsidR="00193D60" w:rsidRPr="002F22FF" w:rsidRDefault="00193D60" w:rsidP="00193D60">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story about the theme </w:t>
      </w:r>
    </w:p>
    <w:p w:rsidR="00193D60" w:rsidRPr="00A8615E" w:rsidRDefault="00193D60" w:rsidP="00193D60">
      <w:pPr>
        <w:pStyle w:val="ListParagraph"/>
        <w:numPr>
          <w:ilvl w:val="0"/>
          <w:numId w:val="1"/>
        </w:numPr>
        <w:spacing w:line="360" w:lineRule="auto"/>
        <w:ind w:left="360"/>
      </w:pPr>
      <w:r w:rsidRPr="00A8615E">
        <w:t xml:space="preserve">Answering the questions about the story.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Our transport </w:t>
      </w:r>
    </w:p>
    <w:p w:rsidR="00193D60" w:rsidRDefault="00193D60" w:rsidP="00193D60">
      <w:pPr>
        <w:spacing w:after="0" w:line="360" w:lineRule="auto"/>
        <w:jc w:val="center"/>
        <w:rPr>
          <w:rFonts w:ascii="Times New Roman" w:hAnsi="Times New Roman"/>
          <w:b/>
          <w:u w:val="single"/>
        </w:rPr>
      </w:pPr>
      <w:r>
        <w:rPr>
          <w:rFonts w:ascii="Times New Roman" w:hAnsi="Times New Roman"/>
          <w:b/>
          <w:u w:val="single"/>
        </w:rPr>
        <w:t>Musoke and his friend</w:t>
      </w:r>
    </w:p>
    <w:p w:rsidR="00193D60" w:rsidRDefault="00193D60" w:rsidP="00193D60">
      <w:pPr>
        <w:spacing w:after="0" w:line="360" w:lineRule="auto"/>
        <w:rPr>
          <w:rFonts w:ascii="Times New Roman" w:hAnsi="Times New Roman"/>
          <w:b/>
          <w:i/>
        </w:rPr>
      </w:pPr>
      <w:r>
        <w:rPr>
          <w:rFonts w:ascii="Times New Roman" w:hAnsi="Times New Roman"/>
          <w:b/>
          <w:i/>
        </w:rPr>
        <w:t>One day, these two people had a journey to different places.  Musoke was going to Kampala and his friend was going to Kalangala.</w:t>
      </w:r>
    </w:p>
    <w:p w:rsidR="00193D60" w:rsidRPr="006D6B54" w:rsidRDefault="00193D60" w:rsidP="00193D60">
      <w:pPr>
        <w:spacing w:after="0" w:line="360" w:lineRule="auto"/>
        <w:rPr>
          <w:rFonts w:ascii="Times New Roman" w:hAnsi="Times New Roman"/>
          <w:b/>
          <w:i/>
        </w:rPr>
      </w:pPr>
      <w:r>
        <w:rPr>
          <w:rFonts w:ascii="Times New Roman" w:hAnsi="Times New Roman"/>
          <w:b/>
          <w:i/>
        </w:rPr>
        <w:t xml:space="preserve">Musoke used a vehicle and his friend used a ship.  They all reached safely. </w: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Questions </w:t>
      </w:r>
    </w:p>
    <w:p w:rsidR="00193D60" w:rsidRPr="00A8615E" w:rsidRDefault="00193D60" w:rsidP="00193D60">
      <w:pPr>
        <w:pStyle w:val="ListParagraph"/>
        <w:numPr>
          <w:ilvl w:val="0"/>
          <w:numId w:val="5"/>
        </w:numPr>
        <w:spacing w:line="360" w:lineRule="auto"/>
      </w:pPr>
      <w:r w:rsidRPr="00A8615E">
        <w:t xml:space="preserve">What is the title of the story? </w:t>
      </w:r>
    </w:p>
    <w:p w:rsidR="00193D60" w:rsidRPr="00A8615E" w:rsidRDefault="00193D60" w:rsidP="00193D60">
      <w:pPr>
        <w:pStyle w:val="ListParagraph"/>
        <w:numPr>
          <w:ilvl w:val="0"/>
          <w:numId w:val="5"/>
        </w:numPr>
        <w:spacing w:line="360" w:lineRule="auto"/>
      </w:pPr>
      <w:r>
        <w:t>Write the two places they went to.</w:t>
      </w:r>
    </w:p>
    <w:p w:rsidR="00193D60" w:rsidRPr="00A8615E" w:rsidRDefault="00193D60" w:rsidP="00193D60">
      <w:pPr>
        <w:pStyle w:val="ListParagraph"/>
        <w:numPr>
          <w:ilvl w:val="0"/>
          <w:numId w:val="5"/>
        </w:numPr>
        <w:spacing w:line="360" w:lineRule="auto"/>
      </w:pPr>
      <w:r>
        <w:t>Give  the two types of transport used</w:t>
      </w:r>
      <w:r w:rsidRPr="00A8615E">
        <w:t xml:space="preserve">. </w:t>
      </w:r>
    </w:p>
    <w:p w:rsidR="00193D60" w:rsidRPr="00A8615E" w:rsidRDefault="00193D60" w:rsidP="00193D60">
      <w:pPr>
        <w:pStyle w:val="ListParagraph"/>
        <w:numPr>
          <w:ilvl w:val="0"/>
          <w:numId w:val="5"/>
        </w:numPr>
        <w:spacing w:line="360" w:lineRule="auto"/>
      </w:pPr>
      <w:r>
        <w:t>_________ and __________ are the means of transport in the story</w:t>
      </w:r>
      <w:r w:rsidRPr="00A8615E">
        <w:t xml:space="preserve">. </w:t>
      </w:r>
    </w:p>
    <w:p w:rsidR="00193D60" w:rsidRDefault="00193D60" w:rsidP="00193D60">
      <w:pPr>
        <w:pStyle w:val="ListParagraph"/>
        <w:numPr>
          <w:ilvl w:val="0"/>
          <w:numId w:val="5"/>
        </w:numPr>
        <w:spacing w:line="360" w:lineRule="auto"/>
      </w:pPr>
      <w:r>
        <w:t>Draw Musoke driving a lorry</w:t>
      </w:r>
      <w:r w:rsidRPr="00A8615E">
        <w:t xml:space="preserve">. </w:t>
      </w:r>
    </w:p>
    <w:p w:rsidR="00193D60" w:rsidRPr="00A8615E"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7"/>
        <w:gridCol w:w="1663"/>
        <w:gridCol w:w="1768"/>
        <w:gridCol w:w="1908"/>
        <w:gridCol w:w="1740"/>
      </w:tblGrid>
      <w:tr w:rsidR="00193D60" w:rsidRPr="00A8615E" w:rsidTr="00BA454D">
        <w:tc>
          <w:tcPr>
            <w:tcW w:w="1548" w:type="dxa"/>
          </w:tcPr>
          <w:p w:rsidR="00193D60" w:rsidRPr="00081F8A" w:rsidRDefault="00193D60" w:rsidP="0060050E">
            <w:pPr>
              <w:pStyle w:val="ListParagraph"/>
              <w:numPr>
                <w:ilvl w:val="0"/>
                <w:numId w:val="27"/>
              </w:numPr>
              <w:rPr>
                <w:b/>
              </w:rPr>
            </w:pPr>
            <w:r w:rsidRPr="00081F8A">
              <w:rPr>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193D60"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60050E">
      <w:pPr>
        <w:pStyle w:val="ListParagraph"/>
        <w:numPr>
          <w:ilvl w:val="0"/>
          <w:numId w:val="35"/>
        </w:numPr>
        <w:spacing w:line="360" w:lineRule="auto"/>
      </w:pPr>
      <w:r>
        <w:t>Pronounce the sound correctly.</w:t>
      </w:r>
    </w:p>
    <w:p w:rsidR="00193D60" w:rsidRDefault="00193D60" w:rsidP="0060050E">
      <w:pPr>
        <w:pStyle w:val="ListParagraph"/>
        <w:numPr>
          <w:ilvl w:val="0"/>
          <w:numId w:val="35"/>
        </w:numPr>
        <w:spacing w:line="360" w:lineRule="auto"/>
      </w:pPr>
      <w:r>
        <w:t>Reads the words from the given sound correctly.</w:t>
      </w:r>
    </w:p>
    <w:p w:rsidR="00193D60" w:rsidRDefault="00193D60" w:rsidP="0060050E">
      <w:pPr>
        <w:pStyle w:val="ListParagraph"/>
        <w:numPr>
          <w:ilvl w:val="0"/>
          <w:numId w:val="35"/>
        </w:numPr>
        <w:spacing w:line="360" w:lineRule="auto"/>
      </w:pPr>
      <w:r>
        <w:t>Spells the words correctly.</w:t>
      </w:r>
    </w:p>
    <w:p w:rsidR="00193D60" w:rsidRDefault="00193D60" w:rsidP="00193D60">
      <w:pPr>
        <w:spacing w:line="360" w:lineRule="auto"/>
        <w:rPr>
          <w:rFonts w:ascii="Times New Roman" w:hAnsi="Times New Roman"/>
          <w:b/>
        </w:rPr>
      </w:pPr>
      <w:r>
        <w:rPr>
          <w:rFonts w:ascii="Times New Roman" w:hAnsi="Times New Roman"/>
          <w:b/>
        </w:rPr>
        <w:t>CONTENT: /sm/ sound</w:t>
      </w:r>
    </w:p>
    <w:p w:rsidR="00193D60" w:rsidRDefault="00193D60" w:rsidP="00193D60">
      <w:pPr>
        <w:spacing w:after="0" w:line="360" w:lineRule="auto"/>
        <w:rPr>
          <w:rFonts w:ascii="Times New Roman" w:hAnsi="Times New Roman"/>
        </w:rPr>
      </w:pPr>
      <w:r>
        <w:rPr>
          <w:rFonts w:ascii="Times New Roman" w:hAnsi="Times New Roman"/>
        </w:rPr>
        <w:tab/>
        <w:t>Small</w:t>
      </w:r>
      <w:r>
        <w:rPr>
          <w:rFonts w:ascii="Times New Roman" w:hAnsi="Times New Roman"/>
        </w:rPr>
        <w:tab/>
      </w:r>
      <w:r>
        <w:rPr>
          <w:rFonts w:ascii="Times New Roman" w:hAnsi="Times New Roman"/>
        </w:rPr>
        <w:tab/>
        <w:t>smooth</w:t>
      </w:r>
      <w:r>
        <w:rPr>
          <w:rFonts w:ascii="Times New Roman" w:hAnsi="Times New Roman"/>
        </w:rPr>
        <w:tab/>
      </w:r>
      <w:r>
        <w:rPr>
          <w:rFonts w:ascii="Times New Roman" w:hAnsi="Times New Roman"/>
        </w:rPr>
        <w:tab/>
        <w:t>smart</w:t>
      </w:r>
      <w:r>
        <w:rPr>
          <w:rFonts w:ascii="Times New Roman" w:hAnsi="Times New Roman"/>
        </w:rPr>
        <w:tab/>
      </w:r>
      <w:r>
        <w:rPr>
          <w:rFonts w:ascii="Times New Roman" w:hAnsi="Times New Roman"/>
        </w:rPr>
        <w:tab/>
      </w:r>
      <w:r>
        <w:rPr>
          <w:rFonts w:ascii="Times New Roman" w:hAnsi="Times New Roman"/>
        </w:rPr>
        <w:tab/>
      </w:r>
    </w:p>
    <w:p w:rsidR="00193D60" w:rsidRDefault="00193D60" w:rsidP="00193D60">
      <w:pPr>
        <w:spacing w:after="0" w:line="360" w:lineRule="auto"/>
        <w:ind w:firstLine="720"/>
        <w:rPr>
          <w:rFonts w:ascii="Times New Roman" w:hAnsi="Times New Roman"/>
        </w:rPr>
      </w:pPr>
      <w:r>
        <w:rPr>
          <w:rFonts w:ascii="Times New Roman" w:hAnsi="Times New Roman"/>
        </w:rPr>
        <w:t>Smile</w:t>
      </w:r>
      <w:r>
        <w:rPr>
          <w:rFonts w:ascii="Times New Roman" w:hAnsi="Times New Roman"/>
        </w:rPr>
        <w:tab/>
      </w:r>
      <w:r>
        <w:rPr>
          <w:rFonts w:ascii="Times New Roman" w:hAnsi="Times New Roman"/>
        </w:rPr>
        <w:tab/>
        <w:t>smoke</w:t>
      </w:r>
      <w:r>
        <w:rPr>
          <w:rFonts w:ascii="Times New Roman" w:hAnsi="Times New Roman"/>
        </w:rPr>
        <w:tab/>
      </w:r>
      <w:r>
        <w:rPr>
          <w:rFonts w:ascii="Times New Roman" w:hAnsi="Times New Roman"/>
        </w:rPr>
        <w:tab/>
        <w:t>smash</w:t>
      </w:r>
    </w:p>
    <w:p w:rsidR="00193D60" w:rsidRDefault="00193D60" w:rsidP="00193D60">
      <w:pPr>
        <w:spacing w:after="0" w:line="360" w:lineRule="auto"/>
        <w:rPr>
          <w:rFonts w:ascii="Times New Roman" w:hAnsi="Times New Roman"/>
        </w:rPr>
      </w:pPr>
      <w:r>
        <w:rPr>
          <w:rFonts w:ascii="Times New Roman" w:hAnsi="Times New Roman"/>
        </w:rPr>
        <w:tab/>
        <w:t>Smelt</w:t>
      </w:r>
      <w:r>
        <w:rPr>
          <w:rFonts w:ascii="Times New Roman" w:hAnsi="Times New Roman"/>
        </w:rPr>
        <w:tab/>
      </w:r>
      <w:r>
        <w:rPr>
          <w:rFonts w:ascii="Times New Roman" w:hAnsi="Times New Roman"/>
        </w:rPr>
        <w:tab/>
        <w:t>smack</w:t>
      </w:r>
    </w:p>
    <w:p w:rsidR="00193D60" w:rsidRDefault="00193D60" w:rsidP="00193D60">
      <w:pPr>
        <w:spacing w:after="0" w:line="360" w:lineRule="auto"/>
        <w:rPr>
          <w:rFonts w:ascii="Times New Roman" w:hAnsi="Times New Roman"/>
          <w:b/>
        </w:rPr>
      </w:pPr>
      <w:r>
        <w:rPr>
          <w:rFonts w:ascii="Times New Roman" w:hAnsi="Times New Roman"/>
          <w:b/>
        </w:rPr>
        <w:t>Sentences:</w:t>
      </w:r>
    </w:p>
    <w:p w:rsidR="00193D60" w:rsidRDefault="00193D60" w:rsidP="0060050E">
      <w:pPr>
        <w:pStyle w:val="ListParagraph"/>
        <w:numPr>
          <w:ilvl w:val="0"/>
          <w:numId w:val="38"/>
        </w:numPr>
        <w:spacing w:line="360" w:lineRule="auto"/>
      </w:pPr>
      <w:r>
        <w:t>That small girl is going to smoke fish.</w:t>
      </w:r>
    </w:p>
    <w:p w:rsidR="00193D60" w:rsidRDefault="00193D60" w:rsidP="0060050E">
      <w:pPr>
        <w:pStyle w:val="ListParagraph"/>
        <w:numPr>
          <w:ilvl w:val="0"/>
          <w:numId w:val="38"/>
        </w:numPr>
        <w:spacing w:line="360" w:lineRule="auto"/>
      </w:pPr>
      <w:r>
        <w:t>My body can smile.</w:t>
      </w:r>
    </w:p>
    <w:p w:rsidR="00193D60" w:rsidRDefault="00193D60" w:rsidP="0060050E">
      <w:pPr>
        <w:pStyle w:val="ListParagraph"/>
        <w:numPr>
          <w:ilvl w:val="0"/>
          <w:numId w:val="38"/>
        </w:numPr>
        <w:spacing w:line="360" w:lineRule="auto"/>
      </w:pPr>
      <w:r>
        <w:t>It is not good to smack children.</w:t>
      </w:r>
    </w:p>
    <w:p w:rsidR="00193D60" w:rsidRDefault="00193D60" w:rsidP="0060050E">
      <w:pPr>
        <w:pStyle w:val="ListParagraph"/>
        <w:numPr>
          <w:ilvl w:val="0"/>
          <w:numId w:val="38"/>
        </w:numPr>
        <w:spacing w:line="360" w:lineRule="auto"/>
      </w:pPr>
      <w:r>
        <w:t>The surface is smooth.</w:t>
      </w:r>
    </w:p>
    <w:p w:rsidR="00193D60" w:rsidRDefault="00193D60" w:rsidP="0060050E">
      <w:pPr>
        <w:pStyle w:val="ListParagraph"/>
        <w:numPr>
          <w:ilvl w:val="0"/>
          <w:numId w:val="38"/>
        </w:numPr>
        <w:spacing w:line="360" w:lineRule="auto"/>
      </w:pPr>
      <w:r>
        <w:t>My girls are smart.</w:t>
      </w:r>
    </w:p>
    <w:p w:rsidR="00193D60" w:rsidRDefault="00193D60" w:rsidP="00193D60">
      <w:pPr>
        <w:spacing w:line="360" w:lineRule="auto"/>
        <w:rPr>
          <w:rFonts w:ascii="Times New Roman" w:hAnsi="Times New Roman"/>
          <w:b/>
        </w:rPr>
      </w:pPr>
      <w:r>
        <w:rPr>
          <w:rFonts w:ascii="Times New Roman" w:hAnsi="Times New Roman"/>
          <w:b/>
        </w:rPr>
        <w:t>Exercise:</w:t>
      </w:r>
    </w:p>
    <w:p w:rsidR="00193D60" w:rsidRPr="007731BA" w:rsidRDefault="00193D60" w:rsidP="0060050E">
      <w:pPr>
        <w:pStyle w:val="ListParagraph"/>
        <w:numPr>
          <w:ilvl w:val="0"/>
          <w:numId w:val="39"/>
        </w:numPr>
        <w:spacing w:line="360" w:lineRule="auto"/>
      </w:pPr>
      <w:r>
        <w:rPr>
          <w:b/>
        </w:rPr>
        <w:t>Listen and write.</w:t>
      </w:r>
    </w:p>
    <w:p w:rsidR="00193D60" w:rsidRPr="007731BA" w:rsidRDefault="00193D60" w:rsidP="0060050E">
      <w:pPr>
        <w:pStyle w:val="ListParagraph"/>
        <w:numPr>
          <w:ilvl w:val="0"/>
          <w:numId w:val="39"/>
        </w:numPr>
        <w:spacing w:line="360" w:lineRule="auto"/>
      </w:pPr>
      <w:r>
        <w:rPr>
          <w:b/>
        </w:rPr>
        <w:t>Fill in the missing letters.</w:t>
      </w:r>
    </w:p>
    <w:p w:rsidR="00193D60" w:rsidRDefault="00193D60" w:rsidP="00193D60">
      <w:pPr>
        <w:pStyle w:val="ListParagraph"/>
        <w:spacing w:line="360" w:lineRule="auto"/>
      </w:pPr>
      <w:r>
        <w:t>Sm__ll</w:t>
      </w:r>
      <w:r>
        <w:tab/>
      </w:r>
      <w:r>
        <w:tab/>
        <w:t>S__art</w:t>
      </w:r>
      <w:r>
        <w:tab/>
      </w:r>
      <w:r>
        <w:tab/>
        <w:t>sm__lt</w:t>
      </w:r>
    </w:p>
    <w:p w:rsidR="00193D60" w:rsidRPr="007731BA" w:rsidRDefault="00193D60" w:rsidP="00193D60">
      <w:pPr>
        <w:pStyle w:val="ListParagraph"/>
        <w:spacing w:line="360" w:lineRule="auto"/>
      </w:pPr>
      <w:r>
        <w:t>Smok__</w:t>
      </w:r>
      <w:r>
        <w:tab/>
        <w:t>Sma__ck</w:t>
      </w:r>
      <w:r>
        <w:tab/>
        <w:t>Sm__ __th</w:t>
      </w:r>
    </w:p>
    <w:p w:rsidR="00193D60" w:rsidRPr="00556017" w:rsidRDefault="00193D60" w:rsidP="0060050E">
      <w:pPr>
        <w:pStyle w:val="ListParagraph"/>
        <w:numPr>
          <w:ilvl w:val="0"/>
          <w:numId w:val="39"/>
        </w:numPr>
        <w:spacing w:line="360" w:lineRule="auto"/>
      </w:pPr>
      <w:r>
        <w:rPr>
          <w:b/>
        </w:rPr>
        <w:t>Make sentences using the given words.</w:t>
      </w:r>
    </w:p>
    <w:p w:rsidR="00193D60" w:rsidRDefault="00193D60" w:rsidP="00193D60">
      <w:pPr>
        <w:pStyle w:val="ListParagraph"/>
        <w:spacing w:line="360" w:lineRule="auto"/>
      </w:pPr>
      <w:r>
        <w:t>Small _______</w:t>
      </w:r>
    </w:p>
    <w:p w:rsidR="00193D60" w:rsidRDefault="00193D60" w:rsidP="00193D60">
      <w:pPr>
        <w:pStyle w:val="ListParagraph"/>
        <w:spacing w:line="360" w:lineRule="auto"/>
      </w:pPr>
      <w:r>
        <w:t>Smile _______</w:t>
      </w:r>
    </w:p>
    <w:p w:rsidR="00193D60" w:rsidRPr="00556017" w:rsidRDefault="00193D60" w:rsidP="00193D60">
      <w:pPr>
        <w:pStyle w:val="ListParagraph"/>
        <w:spacing w:line="360" w:lineRule="auto"/>
      </w:pPr>
      <w:r>
        <w:t>Smoke _______</w:t>
      </w: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text  </w:t>
      </w:r>
    </w:p>
    <w:p w:rsidR="00193D60" w:rsidRDefault="00193D60" w:rsidP="00193D60">
      <w:pPr>
        <w:pStyle w:val="ListParagraph"/>
        <w:numPr>
          <w:ilvl w:val="0"/>
          <w:numId w:val="1"/>
        </w:numPr>
        <w:spacing w:line="360" w:lineRule="auto"/>
        <w:ind w:left="360"/>
      </w:pPr>
      <w:r w:rsidRPr="00A8615E">
        <w:t xml:space="preserve">Answering the questions orally  </w:t>
      </w:r>
    </w:p>
    <w:p w:rsidR="00193D60" w:rsidRDefault="00193D60" w:rsidP="00193D60">
      <w:pPr>
        <w:pStyle w:val="ListParagraph"/>
        <w:numPr>
          <w:ilvl w:val="0"/>
          <w:numId w:val="1"/>
        </w:numPr>
        <w:spacing w:line="360" w:lineRule="auto"/>
      </w:pPr>
      <w:r>
        <w:t xml:space="preserve">The slow chameleon </w:t>
      </w:r>
    </w:p>
    <w:p w:rsidR="00193D60" w:rsidRDefault="00193D60" w:rsidP="00193D60">
      <w:pPr>
        <w:pStyle w:val="ListParagraph"/>
        <w:numPr>
          <w:ilvl w:val="0"/>
          <w:numId w:val="1"/>
        </w:numPr>
        <w:spacing w:line="360" w:lineRule="auto"/>
      </w:pPr>
      <w:r>
        <w:t xml:space="preserve">The striped paint </w:t>
      </w:r>
    </w:p>
    <w:p w:rsidR="00193D60" w:rsidRPr="00A8615E" w:rsidRDefault="00193D60" w:rsidP="00193D60">
      <w:pPr>
        <w:pStyle w:val="ListParagraph"/>
        <w:numPr>
          <w:ilvl w:val="0"/>
          <w:numId w:val="1"/>
        </w:numPr>
        <w:spacing w:line="360" w:lineRule="auto"/>
      </w:pPr>
      <w:r>
        <w:t>On the road and at home</w:t>
      </w:r>
    </w:p>
    <w:p w:rsidR="00193D60" w:rsidRPr="00A8615E" w:rsidRDefault="00193D60" w:rsidP="00193D60">
      <w:pPr>
        <w:pStyle w:val="ListParagraph"/>
        <w:spacing w:line="276" w:lineRule="auto"/>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rPr>
                <w:rFonts w:ascii="Times New Roman" w:hAnsi="Times New Roman"/>
                <w:b/>
              </w:rPr>
            </w:pP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rPr>
                <w:rFonts w:ascii="Times New Roman" w:hAnsi="Times New Roman"/>
                <w:b/>
              </w:rPr>
            </w:pPr>
          </w:p>
        </w:tc>
        <w:tc>
          <w:tcPr>
            <w:tcW w:w="2070" w:type="dxa"/>
          </w:tcPr>
          <w:p w:rsidR="00BA454D" w:rsidRPr="00A8615E" w:rsidRDefault="00BA454D" w:rsidP="00BA454D">
            <w:pPr>
              <w:spacing w:after="0"/>
              <w:rPr>
                <w:rFonts w:ascii="Times New Roman" w:hAnsi="Times New Roman"/>
                <w:b/>
              </w:rPr>
            </w:pPr>
          </w:p>
        </w:tc>
        <w:tc>
          <w:tcPr>
            <w:tcW w:w="1890" w:type="dxa"/>
          </w:tcPr>
          <w:p w:rsidR="00BA454D" w:rsidRPr="00A8615E" w:rsidRDefault="00BA454D" w:rsidP="00BA454D">
            <w:pPr>
              <w:spacing w:after="0"/>
              <w:rPr>
                <w:rFonts w:ascii="Times New Roman" w:hAnsi="Times New Roman"/>
                <w:b/>
              </w:rPr>
            </w:pPr>
          </w:p>
        </w:tc>
      </w:tr>
    </w:tbl>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Things we make at home and</w:t>
      </w:r>
      <w:r>
        <w:rPr>
          <w:rFonts w:ascii="Times New Roman" w:hAnsi="Times New Roman"/>
          <w:b/>
        </w:rPr>
        <w:t xml:space="preserve"> at school.</w:t>
      </w:r>
    </w:p>
    <w:p w:rsidR="00BA454D" w:rsidRPr="00A8615E" w:rsidRDefault="00BA454D" w:rsidP="00BA454D">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Pr="00A8615E" w:rsidRDefault="00BA454D" w:rsidP="00BA454D">
      <w:pPr>
        <w:pStyle w:val="ListParagraph"/>
        <w:numPr>
          <w:ilvl w:val="0"/>
          <w:numId w:val="1"/>
        </w:numPr>
        <w:spacing w:line="360" w:lineRule="auto"/>
        <w:ind w:left="360"/>
      </w:pPr>
      <w:r w:rsidRPr="00A8615E">
        <w:t xml:space="preserve">Reading the words related to the theme. </w:t>
      </w:r>
    </w:p>
    <w:p w:rsidR="00BA454D" w:rsidRPr="00A8615E" w:rsidRDefault="00BA454D" w:rsidP="00BA454D">
      <w:pPr>
        <w:pStyle w:val="ListParagraph"/>
        <w:numPr>
          <w:ilvl w:val="0"/>
          <w:numId w:val="1"/>
        </w:numPr>
        <w:spacing w:line="360" w:lineRule="auto"/>
        <w:ind w:left="360"/>
      </w:pPr>
      <w:r w:rsidRPr="00A8615E">
        <w:t>Blending the words</w:t>
      </w:r>
    </w:p>
    <w:p w:rsidR="00BA454D" w:rsidRPr="00A8615E" w:rsidRDefault="00BA454D" w:rsidP="00BA454D">
      <w:pPr>
        <w:pStyle w:val="ListParagraph"/>
        <w:numPr>
          <w:ilvl w:val="0"/>
          <w:numId w:val="1"/>
        </w:numPr>
        <w:spacing w:line="360" w:lineRule="auto"/>
        <w:ind w:left="360"/>
      </w:pPr>
      <w:r w:rsidRPr="00A8615E">
        <w:t xml:space="preserve">Use the words in sentences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words of the subtheme   </w:t>
      </w:r>
    </w:p>
    <w:p w:rsidR="00BA454D" w:rsidRDefault="00BA454D" w:rsidP="00BA454D">
      <w:pPr>
        <w:spacing w:after="0" w:line="360" w:lineRule="auto"/>
        <w:rPr>
          <w:rFonts w:ascii="Times New Roman" w:hAnsi="Times New Roman"/>
        </w:rPr>
      </w:pPr>
      <w:r>
        <w:rPr>
          <w:rFonts w:ascii="Times New Roman" w:hAnsi="Times New Roman"/>
        </w:rPr>
        <w:t xml:space="preserve">Mats </w:t>
      </w:r>
      <w:r>
        <w:rPr>
          <w:rFonts w:ascii="Times New Roman" w:hAnsi="Times New Roman"/>
        </w:rPr>
        <w:tab/>
        <w:t>baskets</w:t>
      </w:r>
      <w:r>
        <w:rPr>
          <w:rFonts w:ascii="Times New Roman" w:hAnsi="Times New Roman"/>
        </w:rPr>
        <w:tab/>
      </w:r>
      <w:r>
        <w:rPr>
          <w:rFonts w:ascii="Times New Roman" w:hAnsi="Times New Roman"/>
        </w:rPr>
        <w:tab/>
        <w:t>pots</w:t>
      </w:r>
      <w:r>
        <w:rPr>
          <w:rFonts w:ascii="Times New Roman" w:hAnsi="Times New Roman"/>
        </w:rPr>
        <w:tab/>
        <w:t>dolls</w:t>
      </w:r>
      <w:r>
        <w:rPr>
          <w:rFonts w:ascii="Times New Roman" w:hAnsi="Times New Roman"/>
        </w:rPr>
        <w:tab/>
        <w:t>toys</w:t>
      </w:r>
      <w:r>
        <w:rPr>
          <w:rFonts w:ascii="Times New Roman" w:hAnsi="Times New Roman"/>
        </w:rPr>
        <w:tab/>
        <w:t>balls</w:t>
      </w:r>
      <w:r>
        <w:rPr>
          <w:rFonts w:ascii="Times New Roman" w:hAnsi="Times New Roman"/>
        </w:rPr>
        <w:tab/>
        <w:t>ropes</w:t>
      </w:r>
      <w:r>
        <w:rPr>
          <w:rFonts w:ascii="Times New Roman" w:hAnsi="Times New Roman"/>
        </w:rPr>
        <w:tab/>
        <w:t>hats</w:t>
      </w:r>
      <w:r>
        <w:rPr>
          <w:rFonts w:ascii="Times New Roman" w:hAnsi="Times New Roman"/>
        </w:rPr>
        <w:tab/>
        <w:t>bangles</w:t>
      </w:r>
      <w:r>
        <w:rPr>
          <w:rFonts w:ascii="Times New Roman" w:hAnsi="Times New Roman"/>
        </w:rPr>
        <w:tab/>
      </w:r>
      <w:r>
        <w:rPr>
          <w:rFonts w:ascii="Times New Roman" w:hAnsi="Times New Roman"/>
        </w:rPr>
        <w:tab/>
        <w:t>necklaces</w:t>
      </w:r>
    </w:p>
    <w:p w:rsidR="00BA454D" w:rsidRDefault="00BA454D" w:rsidP="00BA454D">
      <w:pPr>
        <w:spacing w:after="0" w:line="360" w:lineRule="auto"/>
        <w:rPr>
          <w:rFonts w:ascii="Times New Roman" w:hAnsi="Times New Roman"/>
        </w:rPr>
      </w:pPr>
      <w:r>
        <w:rPr>
          <w:rFonts w:ascii="Times New Roman" w:hAnsi="Times New Roman"/>
        </w:rPr>
        <w:t>Shakers</w:t>
      </w:r>
      <w:r>
        <w:rPr>
          <w:rFonts w:ascii="Times New Roman" w:hAnsi="Times New Roman"/>
        </w:rPr>
        <w:tab/>
      </w:r>
      <w:r>
        <w:rPr>
          <w:rFonts w:ascii="Times New Roman" w:hAnsi="Times New Roman"/>
        </w:rPr>
        <w:tab/>
        <w:t>handbags</w:t>
      </w:r>
      <w:r>
        <w:rPr>
          <w:rFonts w:ascii="Times New Roman" w:hAnsi="Times New Roman"/>
        </w:rPr>
        <w:tab/>
        <w:t>clothes</w:t>
      </w:r>
      <w:r>
        <w:rPr>
          <w:rFonts w:ascii="Times New Roman" w:hAnsi="Times New Roman"/>
        </w:rPr>
        <w:tab/>
      </w:r>
      <w:r>
        <w:rPr>
          <w:rFonts w:ascii="Times New Roman" w:hAnsi="Times New Roman"/>
        </w:rPr>
        <w:tab/>
        <w:t>baskets</w:t>
      </w:r>
      <w:r>
        <w:rPr>
          <w:rFonts w:ascii="Times New Roman" w:hAnsi="Times New Roman"/>
        </w:rPr>
        <w:tab/>
      </w:r>
      <w:r>
        <w:rPr>
          <w:rFonts w:ascii="Times New Roman" w:hAnsi="Times New Roman"/>
        </w:rPr>
        <w:tab/>
        <w:t>mingling stick</w:t>
      </w:r>
      <w:r>
        <w:rPr>
          <w:rFonts w:ascii="Times New Roman" w:hAnsi="Times New Roman"/>
        </w:rPr>
        <w:tab/>
        <w:t xml:space="preserve"> tables</w:t>
      </w:r>
    </w:p>
    <w:p w:rsidR="00BA454D" w:rsidRPr="00A8615E" w:rsidRDefault="00BA454D" w:rsidP="00BA454D">
      <w:pPr>
        <w:spacing w:after="0" w:line="360" w:lineRule="auto"/>
        <w:rPr>
          <w:rFonts w:ascii="Times New Roman" w:hAnsi="Times New Roman"/>
          <w:b/>
        </w:rPr>
      </w:pPr>
      <w:r>
        <w:rPr>
          <w:rFonts w:ascii="Times New Roman" w:hAnsi="Times New Roman"/>
        </w:rPr>
        <w:t xml:space="preserve">Chairs  </w:t>
      </w:r>
      <w:r>
        <w:rPr>
          <w:rFonts w:ascii="Times New Roman" w:hAnsi="Times New Roman"/>
        </w:rPr>
        <w:tab/>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Sentences </w:t>
      </w:r>
    </w:p>
    <w:p w:rsidR="00BA454D" w:rsidRDefault="00BA454D" w:rsidP="00BA454D">
      <w:pPr>
        <w:pStyle w:val="ListParagraph"/>
        <w:numPr>
          <w:ilvl w:val="0"/>
          <w:numId w:val="28"/>
        </w:numPr>
        <w:spacing w:line="360" w:lineRule="auto"/>
      </w:pPr>
      <w:r>
        <w:t>We use ropes for skipping</w:t>
      </w:r>
    </w:p>
    <w:p w:rsidR="00BA454D" w:rsidRDefault="00BA454D" w:rsidP="00BA454D">
      <w:pPr>
        <w:pStyle w:val="ListParagraph"/>
        <w:numPr>
          <w:ilvl w:val="0"/>
          <w:numId w:val="28"/>
        </w:numPr>
        <w:spacing w:line="360" w:lineRule="auto"/>
      </w:pPr>
      <w:r>
        <w:t>Bags help us to carry books</w:t>
      </w:r>
    </w:p>
    <w:p w:rsidR="00BA454D" w:rsidRDefault="00BA454D" w:rsidP="00BA454D">
      <w:pPr>
        <w:pStyle w:val="ListParagraph"/>
        <w:numPr>
          <w:ilvl w:val="0"/>
          <w:numId w:val="28"/>
        </w:numPr>
        <w:spacing w:line="360" w:lineRule="auto"/>
      </w:pPr>
      <w:r>
        <w:t>Toys , balls and dolls are used to play.</w:t>
      </w:r>
    </w:p>
    <w:p w:rsidR="00BA454D" w:rsidRDefault="00BA454D" w:rsidP="00BA454D">
      <w:pPr>
        <w:pStyle w:val="ListParagraph"/>
        <w:numPr>
          <w:ilvl w:val="0"/>
          <w:numId w:val="28"/>
        </w:numPr>
        <w:spacing w:line="360" w:lineRule="auto"/>
      </w:pPr>
      <w:r>
        <w:t xml:space="preserve">Use that shaker while singing </w:t>
      </w:r>
    </w:p>
    <w:p w:rsidR="00BA454D" w:rsidRDefault="00BA454D" w:rsidP="00BA454D">
      <w:pPr>
        <w:pStyle w:val="ListParagraph"/>
        <w:numPr>
          <w:ilvl w:val="0"/>
          <w:numId w:val="28"/>
        </w:numPr>
        <w:spacing w:line="360" w:lineRule="auto"/>
      </w:pPr>
      <w:r>
        <w:t xml:space="preserve">She is wearing a beautiful necklace </w:t>
      </w:r>
    </w:p>
    <w:p w:rsidR="00BA454D" w:rsidRPr="00A8615E" w:rsidRDefault="00BA454D" w:rsidP="00BA454D">
      <w:pPr>
        <w:pStyle w:val="ListParagraph"/>
        <w:numPr>
          <w:ilvl w:val="0"/>
          <w:numId w:val="28"/>
        </w:numPr>
        <w:spacing w:line="360" w:lineRule="auto"/>
      </w:pPr>
      <w:r>
        <w:t xml:space="preserve">Mummy bought for me pink bangles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Exercise </w:t>
      </w:r>
    </w:p>
    <w:p w:rsidR="00BA454D" w:rsidRPr="00A8615E" w:rsidRDefault="00BA454D" w:rsidP="00BA454D">
      <w:pPr>
        <w:pStyle w:val="ListParagraph"/>
        <w:numPr>
          <w:ilvl w:val="0"/>
          <w:numId w:val="10"/>
        </w:numPr>
        <w:spacing w:line="360" w:lineRule="auto"/>
      </w:pPr>
      <w:r w:rsidRPr="00A8615E">
        <w:t xml:space="preserve">Listen and write </w:t>
      </w:r>
    </w:p>
    <w:p w:rsidR="00BA454D" w:rsidRDefault="00BA454D" w:rsidP="00BA454D">
      <w:pPr>
        <w:pStyle w:val="ListParagraph"/>
        <w:numPr>
          <w:ilvl w:val="0"/>
          <w:numId w:val="10"/>
        </w:numPr>
        <w:spacing w:line="360" w:lineRule="auto"/>
        <w:rPr>
          <w:b/>
        </w:rPr>
      </w:pPr>
      <w:r w:rsidRPr="00A8615E">
        <w:rPr>
          <w:b/>
        </w:rPr>
        <w:t xml:space="preserve">Fill in the missing letters. </w:t>
      </w:r>
    </w:p>
    <w:p w:rsidR="00BA454D" w:rsidRPr="004D4794" w:rsidRDefault="00BA454D" w:rsidP="00BA454D">
      <w:pPr>
        <w:pStyle w:val="ListParagraph"/>
        <w:spacing w:line="360" w:lineRule="auto"/>
      </w:pPr>
      <w:r>
        <w:t>Sk____rt</w:t>
      </w:r>
      <w:r>
        <w:tab/>
      </w:r>
      <w:r>
        <w:tab/>
        <w:t>winn___w___rs</w:t>
      </w:r>
      <w:r>
        <w:tab/>
      </w:r>
      <w:r>
        <w:tab/>
        <w:t>sha___ers</w:t>
      </w:r>
      <w:r>
        <w:tab/>
      </w:r>
      <w:r>
        <w:tab/>
        <w:t>ba___gles</w:t>
      </w:r>
    </w:p>
    <w:p w:rsidR="00BA454D" w:rsidRPr="00A8615E" w:rsidRDefault="00BA454D" w:rsidP="00BA454D">
      <w:pPr>
        <w:pStyle w:val="ListParagraph"/>
        <w:numPr>
          <w:ilvl w:val="0"/>
          <w:numId w:val="10"/>
        </w:numPr>
        <w:spacing w:line="360" w:lineRule="auto"/>
        <w:rPr>
          <w:b/>
        </w:rPr>
      </w:pPr>
      <w:r w:rsidRPr="00A8615E">
        <w:rPr>
          <w:b/>
        </w:rPr>
        <w:t xml:space="preserve">Make sentences using the given words </w:t>
      </w:r>
    </w:p>
    <w:p w:rsidR="00BA454D" w:rsidRPr="00A8615E" w:rsidRDefault="00BA454D" w:rsidP="00BA454D">
      <w:pPr>
        <w:pStyle w:val="ListParagraph"/>
        <w:spacing w:line="360" w:lineRule="auto"/>
      </w:pPr>
      <w:r>
        <w:t>necklaces</w:t>
      </w:r>
      <w:r w:rsidRPr="00A8615E">
        <w:t>: __________________________</w:t>
      </w:r>
    </w:p>
    <w:p w:rsidR="00BA454D" w:rsidRDefault="00BA454D" w:rsidP="00BA454D">
      <w:pPr>
        <w:pStyle w:val="ListParagraph"/>
        <w:spacing w:line="360" w:lineRule="auto"/>
      </w:pPr>
      <w:r>
        <w:t>basket</w:t>
      </w:r>
      <w:r w:rsidRPr="00A8615E">
        <w:t>: ___________________________</w:t>
      </w:r>
    </w:p>
    <w:p w:rsidR="00BA454D" w:rsidRDefault="00BA454D" w:rsidP="00BA454D">
      <w:pPr>
        <w:pStyle w:val="ListParagraph"/>
        <w:spacing w:line="360" w:lineRule="auto"/>
      </w:pPr>
      <w:r>
        <w:t>ropes_____________________________</w:t>
      </w:r>
    </w:p>
    <w:p w:rsidR="00BA454D" w:rsidRDefault="00BA454D" w:rsidP="00BA454D">
      <w:pPr>
        <w:pStyle w:val="ListParagraph"/>
        <w:numPr>
          <w:ilvl w:val="0"/>
          <w:numId w:val="10"/>
        </w:numPr>
        <w:spacing w:line="360" w:lineRule="auto"/>
      </w:pPr>
      <w:r>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2205"/>
        <w:gridCol w:w="2197"/>
        <w:gridCol w:w="2251"/>
      </w:tblGrid>
      <w:tr w:rsidR="00BA454D" w:rsidTr="00BA454D">
        <w:tc>
          <w:tcPr>
            <w:tcW w:w="2394" w:type="dxa"/>
          </w:tcPr>
          <w:p w:rsidR="00BA454D" w:rsidRDefault="00BA454D" w:rsidP="00BA454D">
            <w:pPr>
              <w:pStyle w:val="ListParagraph"/>
              <w:spacing w:line="360" w:lineRule="auto"/>
              <w:ind w:left="0"/>
              <w:jc w:val="center"/>
            </w:pPr>
            <w:r>
              <w:t>mat</w:t>
            </w:r>
          </w:p>
        </w:tc>
        <w:tc>
          <w:tcPr>
            <w:tcW w:w="2394" w:type="dxa"/>
          </w:tcPr>
          <w:p w:rsidR="00BA454D" w:rsidRDefault="00BA454D" w:rsidP="00BA454D">
            <w:pPr>
              <w:pStyle w:val="ListParagraph"/>
              <w:spacing w:line="360" w:lineRule="auto"/>
              <w:ind w:left="0"/>
              <w:jc w:val="center"/>
            </w:pPr>
            <w:r>
              <w:t>doll</w:t>
            </w:r>
          </w:p>
        </w:tc>
        <w:tc>
          <w:tcPr>
            <w:tcW w:w="2394" w:type="dxa"/>
          </w:tcPr>
          <w:p w:rsidR="00BA454D" w:rsidRDefault="00BA454D" w:rsidP="00BA454D">
            <w:pPr>
              <w:pStyle w:val="ListParagraph"/>
              <w:spacing w:line="360" w:lineRule="auto"/>
              <w:ind w:left="0"/>
              <w:jc w:val="center"/>
            </w:pPr>
            <w:r>
              <w:t>hat</w:t>
            </w:r>
          </w:p>
        </w:tc>
        <w:tc>
          <w:tcPr>
            <w:tcW w:w="2394" w:type="dxa"/>
          </w:tcPr>
          <w:p w:rsidR="00BA454D" w:rsidRDefault="00BA454D" w:rsidP="00BA454D">
            <w:pPr>
              <w:pStyle w:val="ListParagraph"/>
              <w:spacing w:line="360" w:lineRule="auto"/>
              <w:ind w:left="0"/>
              <w:jc w:val="center"/>
            </w:pPr>
            <w:r>
              <w:t>handbag</w:t>
            </w:r>
          </w:p>
        </w:tc>
      </w:tr>
      <w:tr w:rsidR="00BA454D" w:rsidTr="00BA454D">
        <w:tc>
          <w:tcPr>
            <w:tcW w:w="2394" w:type="dxa"/>
          </w:tcPr>
          <w:p w:rsidR="00BA454D" w:rsidRDefault="00BA454D" w:rsidP="00BA454D">
            <w:pPr>
              <w:pStyle w:val="ListParagraph"/>
              <w:spacing w:line="360" w:lineRule="auto"/>
              <w:ind w:left="0"/>
            </w:pPr>
          </w:p>
          <w:p w:rsidR="00BA454D" w:rsidRDefault="00BA454D" w:rsidP="00BA454D">
            <w:pPr>
              <w:pStyle w:val="ListParagraph"/>
              <w:spacing w:line="360" w:lineRule="auto"/>
              <w:ind w:left="0"/>
            </w:pPr>
          </w:p>
          <w:p w:rsidR="00BA454D" w:rsidRDefault="00BA454D" w:rsidP="00BA454D">
            <w:pPr>
              <w:pStyle w:val="ListParagraph"/>
              <w:spacing w:line="360" w:lineRule="auto"/>
              <w:ind w:left="0"/>
            </w:pPr>
          </w:p>
          <w:p w:rsidR="00BA454D" w:rsidRDefault="00BA454D" w:rsidP="00BA454D">
            <w:pPr>
              <w:pStyle w:val="ListParagraph"/>
              <w:spacing w:line="360" w:lineRule="auto"/>
              <w:ind w:left="0"/>
            </w:pPr>
          </w:p>
        </w:tc>
        <w:tc>
          <w:tcPr>
            <w:tcW w:w="2394" w:type="dxa"/>
          </w:tcPr>
          <w:p w:rsidR="00BA454D" w:rsidRDefault="00BA454D" w:rsidP="00BA454D">
            <w:pPr>
              <w:pStyle w:val="ListParagraph"/>
              <w:spacing w:line="360" w:lineRule="auto"/>
              <w:ind w:left="0"/>
            </w:pPr>
          </w:p>
        </w:tc>
        <w:tc>
          <w:tcPr>
            <w:tcW w:w="2394" w:type="dxa"/>
          </w:tcPr>
          <w:p w:rsidR="00BA454D" w:rsidRDefault="00BA454D" w:rsidP="00BA454D">
            <w:pPr>
              <w:pStyle w:val="ListParagraph"/>
              <w:spacing w:line="360" w:lineRule="auto"/>
              <w:ind w:left="0"/>
            </w:pPr>
          </w:p>
        </w:tc>
        <w:tc>
          <w:tcPr>
            <w:tcW w:w="2394" w:type="dxa"/>
          </w:tcPr>
          <w:p w:rsidR="00BA454D" w:rsidRDefault="00BA454D" w:rsidP="00BA454D">
            <w:pPr>
              <w:pStyle w:val="ListParagraph"/>
              <w:spacing w:line="360" w:lineRule="auto"/>
              <w:ind w:left="0"/>
            </w:pPr>
          </w:p>
        </w:tc>
      </w:tr>
    </w:tbl>
    <w:p w:rsidR="00BA454D" w:rsidRDefault="00BA454D" w:rsidP="00BA454D">
      <w:pPr>
        <w:spacing w:line="360" w:lineRule="auto"/>
      </w:pPr>
    </w:p>
    <w:p w:rsidR="00BA454D" w:rsidRPr="00193D60" w:rsidRDefault="00BA454D" w:rsidP="00193D60">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Things we make at home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Pronounce the sound correctly. </w:t>
      </w:r>
    </w:p>
    <w:p w:rsidR="00193D60" w:rsidRPr="00A8615E" w:rsidRDefault="00193D60" w:rsidP="00193D60">
      <w:pPr>
        <w:pStyle w:val="ListParagraph"/>
        <w:numPr>
          <w:ilvl w:val="0"/>
          <w:numId w:val="1"/>
        </w:numPr>
        <w:spacing w:line="360" w:lineRule="auto"/>
        <w:ind w:left="360"/>
      </w:pPr>
      <w:r w:rsidRPr="00A8615E">
        <w:t xml:space="preserve">Read the words of the sound correctly. </w:t>
      </w:r>
    </w:p>
    <w:p w:rsidR="00193D60" w:rsidRPr="00A8615E" w:rsidRDefault="00193D60" w:rsidP="00193D60">
      <w:pPr>
        <w:pStyle w:val="ListParagraph"/>
        <w:numPr>
          <w:ilvl w:val="0"/>
          <w:numId w:val="1"/>
        </w:numPr>
        <w:spacing w:line="360" w:lineRule="auto"/>
        <w:ind w:left="360"/>
      </w:pPr>
      <w:r w:rsidRPr="00A8615E">
        <w:t xml:space="preserve">Spell the words correctly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Phonic sound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“gr” sound </w:t>
      </w:r>
    </w:p>
    <w:p w:rsidR="00193D60" w:rsidRPr="00A8615E" w:rsidRDefault="00193D60" w:rsidP="00193D60">
      <w:pPr>
        <w:spacing w:after="0" w:line="360" w:lineRule="auto"/>
        <w:rPr>
          <w:rFonts w:ascii="Times New Roman" w:hAnsi="Times New Roman"/>
        </w:rPr>
      </w:pPr>
      <w:r w:rsidRPr="00A8615E">
        <w:rPr>
          <w:rFonts w:ascii="Times New Roman" w:hAnsi="Times New Roman"/>
        </w:rPr>
        <w:t>gra</w:t>
      </w:r>
      <w:r w:rsidRPr="00A8615E">
        <w:rPr>
          <w:rFonts w:ascii="Times New Roman" w:hAnsi="Times New Roman"/>
        </w:rPr>
        <w:tab/>
        <w:t>gre</w:t>
      </w:r>
      <w:r w:rsidRPr="00A8615E">
        <w:rPr>
          <w:rFonts w:ascii="Times New Roman" w:hAnsi="Times New Roman"/>
        </w:rPr>
        <w:tab/>
        <w:t>gri</w:t>
      </w:r>
      <w:r w:rsidRPr="00A8615E">
        <w:rPr>
          <w:rFonts w:ascii="Times New Roman" w:hAnsi="Times New Roman"/>
        </w:rPr>
        <w:tab/>
        <w:t>gro</w:t>
      </w:r>
      <w:r w:rsidRPr="00A8615E">
        <w:rPr>
          <w:rFonts w:ascii="Times New Roman" w:hAnsi="Times New Roman"/>
        </w:rPr>
        <w:tab/>
        <w:t>gru</w:t>
      </w:r>
    </w:p>
    <w:p w:rsidR="00193D60" w:rsidRPr="00A8615E" w:rsidRDefault="00193D60" w:rsidP="00193D60">
      <w:pPr>
        <w:spacing w:after="0" w:line="360" w:lineRule="auto"/>
        <w:rPr>
          <w:rFonts w:ascii="Times New Roman" w:hAnsi="Times New Roman"/>
        </w:rPr>
      </w:pPr>
      <w:r w:rsidRPr="00A8615E">
        <w:rPr>
          <w:rFonts w:ascii="Times New Roman" w:hAnsi="Times New Roman"/>
        </w:rPr>
        <w:t>grand  =  gr – a – nd</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grow – gr – o – w </w:t>
      </w:r>
      <w:r>
        <w:rPr>
          <w:rFonts w:ascii="Times New Roman" w:hAnsi="Times New Roman"/>
        </w:rPr>
        <w:tab/>
      </w:r>
      <w:r>
        <w:rPr>
          <w:rFonts w:ascii="Times New Roman" w:hAnsi="Times New Roman"/>
        </w:rPr>
        <w:tab/>
        <w:t>greet – gr-ee-t</w:t>
      </w:r>
    </w:p>
    <w:p w:rsidR="00193D60" w:rsidRPr="00A8615E" w:rsidRDefault="00193D60" w:rsidP="00193D60">
      <w:pPr>
        <w:spacing w:after="0" w:line="360" w:lineRule="auto"/>
        <w:rPr>
          <w:rFonts w:ascii="Times New Roman" w:hAnsi="Times New Roman"/>
        </w:rPr>
      </w:pPr>
      <w:r w:rsidRPr="00A8615E">
        <w:rPr>
          <w:rFonts w:ascii="Times New Roman" w:hAnsi="Times New Roman"/>
        </w:rPr>
        <w:t>grammar = gr – a – mm – ar</w:t>
      </w:r>
      <w:r w:rsidRPr="00A8615E">
        <w:rPr>
          <w:rFonts w:ascii="Times New Roman" w:hAnsi="Times New Roman"/>
        </w:rPr>
        <w:tab/>
      </w:r>
      <w:r w:rsidRPr="00A8615E">
        <w:rPr>
          <w:rFonts w:ascii="Times New Roman" w:hAnsi="Times New Roman"/>
        </w:rPr>
        <w:tab/>
        <w:t>grunt  = gr – u – nt</w:t>
      </w:r>
      <w:r>
        <w:rPr>
          <w:rFonts w:ascii="Times New Roman" w:hAnsi="Times New Roman"/>
        </w:rPr>
        <w:tab/>
      </w:r>
      <w:r>
        <w:rPr>
          <w:rFonts w:ascii="Times New Roman" w:hAnsi="Times New Roman"/>
        </w:rPr>
        <w:tab/>
        <w:t>group – gr-ou-p</w:t>
      </w:r>
    </w:p>
    <w:p w:rsidR="00193D60" w:rsidRPr="00A8615E" w:rsidRDefault="00193D60" w:rsidP="00193D60">
      <w:pPr>
        <w:spacing w:after="0" w:line="360" w:lineRule="auto"/>
        <w:rPr>
          <w:rFonts w:ascii="Times New Roman" w:hAnsi="Times New Roman"/>
        </w:rPr>
      </w:pPr>
      <w:r w:rsidRPr="00A8615E">
        <w:rPr>
          <w:rFonts w:ascii="Times New Roman" w:hAnsi="Times New Roman"/>
        </w:rPr>
        <w:t>grass = gr – a – ss</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green = gr – ee – n </w:t>
      </w:r>
      <w:r>
        <w:rPr>
          <w:rFonts w:ascii="Times New Roman" w:hAnsi="Times New Roman"/>
        </w:rPr>
        <w:tab/>
      </w:r>
      <w:r>
        <w:rPr>
          <w:rFonts w:ascii="Times New Roman" w:hAnsi="Times New Roman"/>
        </w:rPr>
        <w:tab/>
        <w:t>grab – gr-a-b</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grey = gr – e – y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 great = gr – ea – t </w:t>
      </w:r>
      <w:r>
        <w:rPr>
          <w:rFonts w:ascii="Times New Roman" w:hAnsi="Times New Roman"/>
        </w:rPr>
        <w:tab/>
      </w:r>
      <w:r>
        <w:rPr>
          <w:rFonts w:ascii="Times New Roman" w:hAnsi="Times New Roman"/>
        </w:rPr>
        <w:tab/>
        <w:t>grant- gr-a-nt</w:t>
      </w:r>
    </w:p>
    <w:p w:rsidR="00193D60" w:rsidRDefault="00193D60" w:rsidP="00193D60">
      <w:pPr>
        <w:spacing w:after="0" w:line="360" w:lineRule="auto"/>
        <w:rPr>
          <w:rFonts w:ascii="Times New Roman" w:hAnsi="Times New Roman"/>
        </w:rPr>
      </w:pPr>
      <w:r w:rsidRPr="00A8615E">
        <w:rPr>
          <w:rFonts w:ascii="Times New Roman" w:hAnsi="Times New Roman"/>
        </w:rPr>
        <w:t xml:space="preserve">grip = gr – i – p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grunt- gr-u-nt</w:t>
      </w:r>
      <w:r>
        <w:rPr>
          <w:rFonts w:ascii="Times New Roman" w:hAnsi="Times New Roman"/>
        </w:rPr>
        <w:tab/>
      </w:r>
      <w:r>
        <w:rPr>
          <w:rFonts w:ascii="Times New Roman" w:hAnsi="Times New Roman"/>
        </w:rPr>
        <w:tab/>
      </w:r>
      <w:r>
        <w:rPr>
          <w:rFonts w:ascii="Times New Roman" w:hAnsi="Times New Roman"/>
        </w:rPr>
        <w:tab/>
        <w:t>gramble- gr-a-m-ble</w:t>
      </w:r>
    </w:p>
    <w:p w:rsidR="00193D60" w:rsidRPr="00BA454D" w:rsidRDefault="00193D60" w:rsidP="00193D60">
      <w:pPr>
        <w:spacing w:after="0" w:line="360" w:lineRule="auto"/>
        <w:rPr>
          <w:rFonts w:ascii="Times New Roman" w:hAnsi="Times New Roman"/>
        </w:rPr>
      </w:pPr>
      <w:r>
        <w:rPr>
          <w:rFonts w:ascii="Times New Roman" w:hAnsi="Times New Roman"/>
        </w:rPr>
        <w:t>grave- gr-a-ve</w:t>
      </w:r>
    </w:p>
    <w:p w:rsidR="00193D60" w:rsidRPr="00A8615E" w:rsidRDefault="00193D60" w:rsidP="00193D60">
      <w:pPr>
        <w:spacing w:after="0"/>
        <w:rPr>
          <w:rFonts w:ascii="Times New Roman" w:hAnsi="Times New Roman"/>
          <w:b/>
        </w:rPr>
      </w:pPr>
      <w:r w:rsidRPr="00A8615E">
        <w:rPr>
          <w:rFonts w:ascii="Times New Roman" w:hAnsi="Times New Roman"/>
          <w:b/>
        </w:rPr>
        <w:t xml:space="preserve">Sentences </w:t>
      </w:r>
    </w:p>
    <w:p w:rsidR="00193D60" w:rsidRPr="00A8615E" w:rsidRDefault="00193D60" w:rsidP="0060050E">
      <w:pPr>
        <w:pStyle w:val="ListParagraph"/>
        <w:numPr>
          <w:ilvl w:val="0"/>
          <w:numId w:val="7"/>
        </w:numPr>
        <w:spacing w:line="276" w:lineRule="auto"/>
      </w:pPr>
      <w:r>
        <w:t>My</w:t>
      </w:r>
      <w:r w:rsidRPr="00A8615E">
        <w:t xml:space="preserve"> grandmother</w:t>
      </w:r>
      <w:r>
        <w:t xml:space="preserve">’s name </w:t>
      </w:r>
      <w:r w:rsidRPr="00A8615E">
        <w:t xml:space="preserve"> is Grace </w:t>
      </w:r>
    </w:p>
    <w:p w:rsidR="00193D60" w:rsidRPr="00A8615E" w:rsidRDefault="00193D60" w:rsidP="0060050E">
      <w:pPr>
        <w:pStyle w:val="ListParagraph"/>
        <w:numPr>
          <w:ilvl w:val="0"/>
          <w:numId w:val="7"/>
        </w:numPr>
        <w:spacing w:line="276" w:lineRule="auto"/>
      </w:pPr>
      <w:r w:rsidRPr="00A8615E">
        <w:t xml:space="preserve">The green grass grew around </w:t>
      </w:r>
    </w:p>
    <w:p w:rsidR="00193D60" w:rsidRPr="00A8615E" w:rsidRDefault="00193D60" w:rsidP="0060050E">
      <w:pPr>
        <w:pStyle w:val="ListParagraph"/>
        <w:numPr>
          <w:ilvl w:val="0"/>
          <w:numId w:val="7"/>
        </w:numPr>
        <w:spacing w:line="276" w:lineRule="auto"/>
      </w:pPr>
      <w:r w:rsidRPr="00A8615E">
        <w:t xml:space="preserve">Grey and green are </w:t>
      </w:r>
      <w:r>
        <w:t>G</w:t>
      </w:r>
      <w:r w:rsidRPr="00A8615E">
        <w:t>rant’s best colours</w:t>
      </w:r>
    </w:p>
    <w:p w:rsidR="00193D60" w:rsidRDefault="00193D60" w:rsidP="0060050E">
      <w:pPr>
        <w:pStyle w:val="ListParagraph"/>
        <w:numPr>
          <w:ilvl w:val="0"/>
          <w:numId w:val="7"/>
        </w:numPr>
        <w:spacing w:line="276" w:lineRule="auto"/>
      </w:pPr>
      <w:r w:rsidRPr="00A8615E">
        <w:t xml:space="preserve">The monkeys grabbed my grapes. </w:t>
      </w:r>
    </w:p>
    <w:p w:rsidR="00193D60" w:rsidRDefault="00193D60" w:rsidP="0060050E">
      <w:pPr>
        <w:pStyle w:val="ListParagraph"/>
        <w:numPr>
          <w:ilvl w:val="0"/>
          <w:numId w:val="7"/>
        </w:numPr>
        <w:spacing w:line="276" w:lineRule="auto"/>
      </w:pPr>
      <w:r>
        <w:t>We should greet our elders</w:t>
      </w:r>
    </w:p>
    <w:p w:rsidR="00193D60" w:rsidRDefault="00193D60" w:rsidP="0060050E">
      <w:pPr>
        <w:pStyle w:val="ListParagraph"/>
        <w:numPr>
          <w:ilvl w:val="0"/>
          <w:numId w:val="7"/>
        </w:numPr>
        <w:spacing w:line="276" w:lineRule="auto"/>
      </w:pPr>
      <w:r>
        <w:t>That pig grunts all the time.</w:t>
      </w:r>
    </w:p>
    <w:p w:rsidR="00193D60" w:rsidRPr="00A8615E" w:rsidRDefault="00193D60" w:rsidP="0060050E">
      <w:pPr>
        <w:pStyle w:val="ListParagraph"/>
        <w:numPr>
          <w:ilvl w:val="0"/>
          <w:numId w:val="7"/>
        </w:numPr>
        <w:spacing w:line="276" w:lineRule="auto"/>
      </w:pPr>
      <w:r>
        <w:t>The thief grabbed my mother’s bag yesterday.</w:t>
      </w:r>
    </w:p>
    <w:p w:rsidR="00193D60" w:rsidRPr="00A8615E" w:rsidRDefault="00193D60" w:rsidP="00193D60">
      <w:pPr>
        <w:spacing w:after="0"/>
        <w:rPr>
          <w:rFonts w:ascii="Times New Roman" w:hAnsi="Times New Roman"/>
        </w:rPr>
      </w:pPr>
    </w:p>
    <w:p w:rsidR="00193D60" w:rsidRPr="00A8615E" w:rsidRDefault="00193D60" w:rsidP="00193D60">
      <w:pPr>
        <w:spacing w:after="0"/>
        <w:rPr>
          <w:rFonts w:ascii="Times New Roman" w:hAnsi="Times New Roman"/>
          <w:b/>
        </w:rPr>
      </w:pPr>
      <w:r w:rsidRPr="00A8615E">
        <w:rPr>
          <w:rFonts w:ascii="Times New Roman" w:hAnsi="Times New Roman"/>
          <w:b/>
        </w:rPr>
        <w:t xml:space="preserve">Exercise </w:t>
      </w:r>
    </w:p>
    <w:p w:rsidR="00193D60" w:rsidRPr="00A8615E" w:rsidRDefault="00193D60" w:rsidP="0060050E">
      <w:pPr>
        <w:pStyle w:val="ListParagraph"/>
        <w:numPr>
          <w:ilvl w:val="0"/>
          <w:numId w:val="8"/>
        </w:numPr>
        <w:spacing w:line="276" w:lineRule="auto"/>
      </w:pPr>
      <w:r w:rsidRPr="00A8615E">
        <w:t xml:space="preserve">Fill in the missing letters </w:t>
      </w:r>
    </w:p>
    <w:p w:rsidR="00193D60" w:rsidRPr="00A8615E" w:rsidRDefault="00193D60" w:rsidP="00193D60">
      <w:pPr>
        <w:pStyle w:val="ListParagraph"/>
        <w:spacing w:line="276" w:lineRule="auto"/>
      </w:pPr>
      <w:r w:rsidRPr="00A8615E">
        <w:t>gr – ss</w:t>
      </w:r>
      <w:r w:rsidRPr="00A8615E">
        <w:tab/>
      </w:r>
      <w:r w:rsidRPr="00A8615E">
        <w:tab/>
        <w:t xml:space="preserve">gr __  __n </w:t>
      </w:r>
      <w:r w:rsidRPr="00A8615E">
        <w:tab/>
      </w:r>
      <w:r>
        <w:tab/>
      </w:r>
      <w:r w:rsidRPr="00A8615E">
        <w:t xml:space="preserve">gra __d </w:t>
      </w:r>
      <w:r w:rsidRPr="00A8615E">
        <w:tab/>
      </w:r>
      <w:r w:rsidRPr="00A8615E">
        <w:tab/>
        <w:t>gr___w</w:t>
      </w:r>
      <w:r w:rsidRPr="00A8615E">
        <w:tab/>
      </w:r>
    </w:p>
    <w:p w:rsidR="00193D60" w:rsidRPr="00A8615E" w:rsidRDefault="00193D60" w:rsidP="00193D60">
      <w:pPr>
        <w:pStyle w:val="ListParagraph"/>
        <w:spacing w:line="276" w:lineRule="auto"/>
      </w:pPr>
      <w:r w:rsidRPr="00A8615E">
        <w:t>gr ___mmar</w:t>
      </w:r>
      <w:r w:rsidRPr="00A8615E">
        <w:tab/>
      </w:r>
      <w:r w:rsidRPr="00A8615E">
        <w:tab/>
        <w:t xml:space="preserve">gru ___t </w:t>
      </w:r>
    </w:p>
    <w:p w:rsidR="00193D60" w:rsidRPr="00A8615E" w:rsidRDefault="00193D60" w:rsidP="0060050E">
      <w:pPr>
        <w:pStyle w:val="ListParagraph"/>
        <w:numPr>
          <w:ilvl w:val="0"/>
          <w:numId w:val="8"/>
        </w:numPr>
        <w:spacing w:line="276" w:lineRule="auto"/>
      </w:pPr>
      <w:r w:rsidRPr="00A8615E">
        <w:t xml:space="preserve">Listen and write </w:t>
      </w:r>
    </w:p>
    <w:p w:rsidR="00193D60" w:rsidRPr="00A8615E" w:rsidRDefault="00193D60" w:rsidP="0060050E">
      <w:pPr>
        <w:pStyle w:val="ListParagraph"/>
        <w:numPr>
          <w:ilvl w:val="0"/>
          <w:numId w:val="8"/>
        </w:numPr>
        <w:spacing w:line="276" w:lineRule="auto"/>
      </w:pPr>
      <w:r w:rsidRPr="00A8615E">
        <w:t xml:space="preserve">Make sentences using the given words </w:t>
      </w:r>
    </w:p>
    <w:p w:rsidR="00193D60" w:rsidRPr="00A8615E" w:rsidRDefault="00193D60" w:rsidP="0060050E">
      <w:pPr>
        <w:pStyle w:val="ListParagraph"/>
        <w:numPr>
          <w:ilvl w:val="0"/>
          <w:numId w:val="9"/>
        </w:numPr>
        <w:spacing w:line="276" w:lineRule="auto"/>
      </w:pPr>
      <w:r>
        <w:t xml:space="preserve">Grey socks </w:t>
      </w:r>
    </w:p>
    <w:p w:rsidR="00193D60" w:rsidRPr="00A8615E" w:rsidRDefault="00193D60" w:rsidP="0060050E">
      <w:pPr>
        <w:pStyle w:val="ListParagraph"/>
        <w:numPr>
          <w:ilvl w:val="0"/>
          <w:numId w:val="9"/>
        </w:numPr>
        <w:spacing w:line="276" w:lineRule="auto"/>
      </w:pPr>
      <w:r w:rsidRPr="00A8615E">
        <w:t xml:space="preserve">grow </w:t>
      </w:r>
    </w:p>
    <w:p w:rsidR="00193D60" w:rsidRDefault="00193D60" w:rsidP="0060050E">
      <w:pPr>
        <w:pStyle w:val="ListParagraph"/>
        <w:numPr>
          <w:ilvl w:val="0"/>
          <w:numId w:val="9"/>
        </w:numPr>
        <w:spacing w:line="276" w:lineRule="auto"/>
      </w:pPr>
      <w:r w:rsidRPr="00A8615E">
        <w:t xml:space="preserve">grandmother </w:t>
      </w:r>
    </w:p>
    <w:p w:rsidR="00193D60" w:rsidRDefault="00193D60" w:rsidP="0060050E">
      <w:pPr>
        <w:pStyle w:val="ListParagraph"/>
        <w:numPr>
          <w:ilvl w:val="0"/>
          <w:numId w:val="9"/>
        </w:numPr>
        <w:spacing w:line="276" w:lineRule="auto"/>
      </w:pPr>
      <w:r>
        <w:t xml:space="preserve">grand father </w:t>
      </w:r>
    </w:p>
    <w:p w:rsidR="00193D60" w:rsidRDefault="00193D60" w:rsidP="0060050E">
      <w:pPr>
        <w:pStyle w:val="ListParagraph"/>
        <w:numPr>
          <w:ilvl w:val="0"/>
          <w:numId w:val="9"/>
        </w:numPr>
        <w:spacing w:line="276" w:lineRule="auto"/>
      </w:pPr>
      <w:r>
        <w:t xml:space="preserve">grave </w:t>
      </w:r>
    </w:p>
    <w:p w:rsidR="00193D60" w:rsidRPr="00A8615E" w:rsidRDefault="00193D60" w:rsidP="0060050E">
      <w:pPr>
        <w:pStyle w:val="ListParagraph"/>
        <w:numPr>
          <w:ilvl w:val="0"/>
          <w:numId w:val="9"/>
        </w:numPr>
        <w:spacing w:line="276" w:lineRule="auto"/>
      </w:pPr>
      <w:r>
        <w:t xml:space="preserve">group </w:t>
      </w: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Things we make at home and</w:t>
      </w:r>
      <w:r>
        <w:rPr>
          <w:rFonts w:ascii="Times New Roman" w:hAnsi="Times New Roman"/>
          <w:b/>
        </w:rPr>
        <w:t xml:space="preserve"> at school.</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r>
      <w:r>
        <w:rPr>
          <w:rFonts w:ascii="Times New Roman" w:hAnsi="Times New Roman"/>
          <w:b/>
        </w:rPr>
        <w:t xml:space="preserve">/gl/ sound </w:t>
      </w:r>
    </w:p>
    <w:p w:rsidR="00193D60" w:rsidRDefault="00193D60" w:rsidP="00193D60">
      <w:pPr>
        <w:spacing w:after="0" w:line="360" w:lineRule="auto"/>
        <w:ind w:left="720" w:firstLine="720"/>
        <w:rPr>
          <w:rFonts w:ascii="Times New Roman" w:hAnsi="Times New Roman"/>
        </w:rPr>
      </w:pPr>
      <w:r>
        <w:rPr>
          <w:rFonts w:ascii="Times New Roman" w:hAnsi="Times New Roman"/>
        </w:rPr>
        <w:t xml:space="preserve">gla </w:t>
      </w:r>
      <w:r w:rsidRPr="00A8615E">
        <w:rPr>
          <w:rFonts w:ascii="Times New Roman" w:hAnsi="Times New Roman"/>
          <w:b/>
        </w:rPr>
        <w:t xml:space="preserve">   </w:t>
      </w:r>
      <w:r>
        <w:rPr>
          <w:rFonts w:ascii="Times New Roman" w:hAnsi="Times New Roman"/>
          <w:b/>
        </w:rPr>
        <w:t xml:space="preserve">  </w:t>
      </w:r>
      <w:r w:rsidRPr="00193D60">
        <w:rPr>
          <w:rFonts w:ascii="Times New Roman" w:hAnsi="Times New Roman"/>
        </w:rPr>
        <w:t xml:space="preserve">gle </w:t>
      </w:r>
      <w:r>
        <w:rPr>
          <w:rFonts w:ascii="Times New Roman" w:hAnsi="Times New Roman"/>
        </w:rPr>
        <w:t xml:space="preserve">  gli    glo    glu </w:t>
      </w:r>
    </w:p>
    <w:p w:rsidR="00193D60" w:rsidRDefault="00193D60" w:rsidP="00193D60">
      <w:pPr>
        <w:spacing w:after="0" w:line="360" w:lineRule="auto"/>
        <w:ind w:left="720" w:firstLine="720"/>
        <w:rPr>
          <w:rFonts w:ascii="Times New Roman" w:hAnsi="Times New Roman"/>
          <w:b/>
        </w:rPr>
      </w:pPr>
      <w:r>
        <w:rPr>
          <w:rFonts w:ascii="Times New Roman" w:hAnsi="Times New Roman"/>
          <w:b/>
        </w:rPr>
        <w:t xml:space="preserve">words </w:t>
      </w:r>
    </w:p>
    <w:p w:rsidR="00193D60" w:rsidRDefault="00193D60" w:rsidP="00193D60">
      <w:pPr>
        <w:spacing w:after="0" w:line="360" w:lineRule="auto"/>
        <w:ind w:left="720" w:firstLine="720"/>
        <w:rPr>
          <w:rFonts w:ascii="Times New Roman" w:hAnsi="Times New Roman"/>
        </w:rPr>
      </w:pPr>
      <w:r>
        <w:rPr>
          <w:rFonts w:ascii="Times New Roman" w:hAnsi="Times New Roman"/>
        </w:rPr>
        <w:t xml:space="preserve"> glass     glance    glory   glove   glue </w:t>
      </w:r>
    </w:p>
    <w:p w:rsidR="00193D60" w:rsidRDefault="00193D60" w:rsidP="00193D60">
      <w:pPr>
        <w:spacing w:after="0" w:line="360" w:lineRule="auto"/>
        <w:ind w:left="720" w:firstLine="720"/>
        <w:rPr>
          <w:rFonts w:ascii="Times New Roman" w:hAnsi="Times New Roman"/>
        </w:rPr>
      </w:pPr>
      <w:r>
        <w:rPr>
          <w:rFonts w:ascii="Times New Roman" w:hAnsi="Times New Roman"/>
        </w:rPr>
        <w:t xml:space="preserve">glow    globe    glide    glib </w:t>
      </w:r>
    </w:p>
    <w:p w:rsidR="00193D60" w:rsidRDefault="00193D60" w:rsidP="00193D60">
      <w:pPr>
        <w:spacing w:after="0" w:line="360" w:lineRule="auto"/>
        <w:ind w:left="720" w:firstLine="720"/>
        <w:rPr>
          <w:rFonts w:ascii="Times New Roman" w:hAnsi="Times New Roman"/>
          <w:b/>
        </w:rPr>
      </w:pPr>
      <w:r>
        <w:rPr>
          <w:rFonts w:ascii="Times New Roman" w:hAnsi="Times New Roman"/>
          <w:b/>
        </w:rPr>
        <w:t xml:space="preserve">Sentences </w:t>
      </w:r>
    </w:p>
    <w:p w:rsidR="00193D60" w:rsidRDefault="00193D60" w:rsidP="0060050E">
      <w:pPr>
        <w:pStyle w:val="ListParagraph"/>
        <w:numPr>
          <w:ilvl w:val="0"/>
          <w:numId w:val="49"/>
        </w:numPr>
        <w:spacing w:line="360" w:lineRule="auto"/>
      </w:pPr>
      <w:r>
        <w:t xml:space="preserve">I am glad to see you </w:t>
      </w:r>
    </w:p>
    <w:p w:rsidR="00193D60" w:rsidRDefault="00193D60" w:rsidP="0060050E">
      <w:pPr>
        <w:pStyle w:val="ListParagraph"/>
        <w:numPr>
          <w:ilvl w:val="0"/>
          <w:numId w:val="49"/>
        </w:numPr>
        <w:spacing w:line="360" w:lineRule="auto"/>
      </w:pPr>
      <w:r>
        <w:t>Take that glass of milk.</w:t>
      </w:r>
    </w:p>
    <w:p w:rsidR="00193D60" w:rsidRDefault="00193D60" w:rsidP="0060050E">
      <w:pPr>
        <w:pStyle w:val="ListParagraph"/>
        <w:numPr>
          <w:ilvl w:val="0"/>
          <w:numId w:val="49"/>
        </w:numPr>
        <w:spacing w:line="360" w:lineRule="auto"/>
      </w:pPr>
      <w:r>
        <w:t>Trusted people will see the glory of God.</w:t>
      </w:r>
    </w:p>
    <w:p w:rsidR="00B23544" w:rsidRDefault="00B23544" w:rsidP="00B23544">
      <w:pPr>
        <w:pStyle w:val="ListParagraph"/>
        <w:spacing w:line="360" w:lineRule="auto"/>
        <w:ind w:left="1800"/>
        <w:rPr>
          <w:b/>
        </w:rPr>
      </w:pPr>
      <w:r>
        <w:rPr>
          <w:b/>
        </w:rPr>
        <w:t xml:space="preserve">EXECRISE </w:t>
      </w:r>
    </w:p>
    <w:p w:rsidR="00B23544" w:rsidRPr="00B23544" w:rsidRDefault="00B23544" w:rsidP="00B23544">
      <w:pPr>
        <w:pStyle w:val="ListParagraph"/>
        <w:spacing w:line="360" w:lineRule="auto"/>
        <w:ind w:left="1800"/>
        <w:rPr>
          <w:b/>
        </w:rPr>
      </w:pPr>
    </w:p>
    <w:p w:rsidR="00193D60" w:rsidRDefault="00B23544" w:rsidP="0060050E">
      <w:pPr>
        <w:pStyle w:val="ListParagraph"/>
        <w:numPr>
          <w:ilvl w:val="0"/>
          <w:numId w:val="50"/>
        </w:numPr>
        <w:spacing w:line="360" w:lineRule="auto"/>
      </w:pPr>
      <w:r>
        <w:t xml:space="preserve">Listen and write </w:t>
      </w:r>
    </w:p>
    <w:p w:rsidR="00B23544" w:rsidRDefault="00B23544" w:rsidP="0060050E">
      <w:pPr>
        <w:pStyle w:val="ListParagraph"/>
        <w:numPr>
          <w:ilvl w:val="0"/>
          <w:numId w:val="50"/>
        </w:numPr>
        <w:spacing w:line="360" w:lineRule="auto"/>
      </w:pPr>
      <w:r>
        <w:t xml:space="preserve">Fill in </w:t>
      </w:r>
      <w:r>
        <w:rPr>
          <w:b/>
        </w:rPr>
        <w:t xml:space="preserve">/gl/ </w:t>
      </w:r>
      <w:r>
        <w:t xml:space="preserve"> sound and read </w:t>
      </w:r>
    </w:p>
    <w:p w:rsidR="00B23544" w:rsidRDefault="00B23544" w:rsidP="00B23544">
      <w:pPr>
        <w:pStyle w:val="ListParagraph"/>
        <w:spacing w:line="360" w:lineRule="auto"/>
        <w:ind w:left="1800"/>
      </w:pPr>
      <w:r>
        <w:t xml:space="preserve">__ ow </w:t>
      </w:r>
      <w:r>
        <w:tab/>
        <w:t xml:space="preserve"> ____ide </w:t>
      </w:r>
    </w:p>
    <w:p w:rsidR="00B23544" w:rsidRDefault="00B23544" w:rsidP="00B23544">
      <w:pPr>
        <w:pStyle w:val="ListParagraph"/>
        <w:spacing w:line="360" w:lineRule="auto"/>
        <w:ind w:left="1800"/>
      </w:pPr>
      <w:r>
        <w:t>__ore</w:t>
      </w:r>
      <w:r>
        <w:tab/>
        <w:t xml:space="preserve"> ____ass</w:t>
      </w:r>
    </w:p>
    <w:p w:rsidR="00B23544" w:rsidRDefault="00FC01B0" w:rsidP="0060050E">
      <w:pPr>
        <w:pStyle w:val="ListParagraph"/>
        <w:numPr>
          <w:ilvl w:val="0"/>
          <w:numId w:val="50"/>
        </w:numPr>
        <w:spacing w:line="360" w:lineRule="auto"/>
      </w:pPr>
      <w:r>
        <w:t xml:space="preserve">Write  words with these sounds </w:t>
      </w:r>
    </w:p>
    <w:p w:rsidR="00FC01B0" w:rsidRPr="00FC01B0" w:rsidRDefault="00FC01B0" w:rsidP="0060050E">
      <w:pPr>
        <w:pStyle w:val="ListParagraph"/>
        <w:numPr>
          <w:ilvl w:val="0"/>
          <w:numId w:val="50"/>
        </w:numPr>
        <w:spacing w:line="360" w:lineRule="auto"/>
      </w:pPr>
      <w:r>
        <w:t>/</w:t>
      </w:r>
      <w:r>
        <w:rPr>
          <w:b/>
        </w:rPr>
        <w:t xml:space="preserve">gr/ </w:t>
      </w:r>
    </w:p>
    <w:p w:rsidR="00FC01B0" w:rsidRPr="00FC01B0" w:rsidRDefault="00FC01B0" w:rsidP="0060050E">
      <w:pPr>
        <w:pStyle w:val="ListParagraph"/>
        <w:numPr>
          <w:ilvl w:val="0"/>
          <w:numId w:val="50"/>
        </w:numPr>
        <w:spacing w:line="360" w:lineRule="auto"/>
      </w:pPr>
      <w:r>
        <w:rPr>
          <w:b/>
        </w:rPr>
        <w:t>/gl/</w:t>
      </w:r>
    </w:p>
    <w:p w:rsidR="00FC01B0" w:rsidRPr="00193D60" w:rsidRDefault="00FC01B0" w:rsidP="0060050E">
      <w:pPr>
        <w:pStyle w:val="ListParagraph"/>
        <w:numPr>
          <w:ilvl w:val="0"/>
          <w:numId w:val="50"/>
        </w:numPr>
        <w:spacing w:line="360" w:lineRule="auto"/>
      </w:pPr>
      <w:r>
        <w:rPr>
          <w:b/>
        </w:rPr>
        <w:t xml:space="preserve"> /ir/ </w:t>
      </w:r>
    </w:p>
    <w:p w:rsidR="00193D60" w:rsidRDefault="00193D60" w:rsidP="00193D60">
      <w:pPr>
        <w:spacing w:line="360" w:lineRule="auto"/>
      </w:pPr>
    </w:p>
    <w:p w:rsidR="00BA354A" w:rsidRDefault="00BA354A" w:rsidP="00193D60">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354A" w:rsidRPr="00A8615E" w:rsidTr="00BA454D">
        <w:tc>
          <w:tcPr>
            <w:tcW w:w="1548" w:type="dxa"/>
          </w:tcPr>
          <w:p w:rsidR="00BA354A" w:rsidRPr="00A8615E" w:rsidRDefault="00BA354A" w:rsidP="00BA454D">
            <w:pPr>
              <w:spacing w:after="0"/>
              <w:rPr>
                <w:rFonts w:ascii="Times New Roman" w:hAnsi="Times New Roman"/>
                <w:b/>
              </w:rPr>
            </w:pPr>
          </w:p>
        </w:tc>
        <w:tc>
          <w:tcPr>
            <w:tcW w:w="1800" w:type="dxa"/>
          </w:tcPr>
          <w:p w:rsidR="00BA354A" w:rsidRPr="00A8615E" w:rsidRDefault="00BA354A" w:rsidP="00BA454D">
            <w:pPr>
              <w:spacing w:after="0"/>
              <w:rPr>
                <w:rFonts w:ascii="Times New Roman" w:hAnsi="Times New Roman"/>
                <w:b/>
              </w:rPr>
            </w:pPr>
            <w:r w:rsidRPr="00A8615E">
              <w:rPr>
                <w:rFonts w:ascii="Times New Roman" w:hAnsi="Times New Roman"/>
                <w:b/>
              </w:rPr>
              <w:t>P.1</w:t>
            </w:r>
          </w:p>
        </w:tc>
        <w:tc>
          <w:tcPr>
            <w:tcW w:w="1890" w:type="dxa"/>
          </w:tcPr>
          <w:p w:rsidR="00BA354A" w:rsidRPr="00A8615E" w:rsidRDefault="00BA354A" w:rsidP="00BA454D">
            <w:pPr>
              <w:spacing w:after="0"/>
              <w:rPr>
                <w:rFonts w:ascii="Times New Roman" w:hAnsi="Times New Roman"/>
                <w:b/>
              </w:rPr>
            </w:pPr>
          </w:p>
        </w:tc>
        <w:tc>
          <w:tcPr>
            <w:tcW w:w="2070" w:type="dxa"/>
          </w:tcPr>
          <w:p w:rsidR="00BA354A" w:rsidRPr="00A8615E" w:rsidRDefault="00BA354A" w:rsidP="00BA454D">
            <w:pPr>
              <w:spacing w:after="0"/>
              <w:rPr>
                <w:rFonts w:ascii="Times New Roman" w:hAnsi="Times New Roman"/>
                <w:b/>
              </w:rPr>
            </w:pPr>
          </w:p>
        </w:tc>
        <w:tc>
          <w:tcPr>
            <w:tcW w:w="1890" w:type="dxa"/>
          </w:tcPr>
          <w:p w:rsidR="00BA354A" w:rsidRPr="00A8615E" w:rsidRDefault="00BA354A" w:rsidP="00BA454D">
            <w:pPr>
              <w:spacing w:after="0"/>
              <w:rPr>
                <w:rFonts w:ascii="Times New Roman" w:hAnsi="Times New Roman"/>
                <w:b/>
              </w:rPr>
            </w:pPr>
          </w:p>
        </w:tc>
      </w:tr>
    </w:tbl>
    <w:p w:rsidR="00BA354A" w:rsidRPr="00A8615E" w:rsidRDefault="00BA354A" w:rsidP="00BA354A">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BA354A" w:rsidRPr="00A8615E" w:rsidRDefault="00BA354A" w:rsidP="00BA354A">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Things we make at home and</w:t>
      </w:r>
      <w:r>
        <w:rPr>
          <w:rFonts w:ascii="Times New Roman" w:hAnsi="Times New Roman"/>
          <w:b/>
        </w:rPr>
        <w:t xml:space="preserve"> at school.</w:t>
      </w:r>
    </w:p>
    <w:p w:rsidR="00BA354A" w:rsidRPr="00A8615E" w:rsidRDefault="00BA354A" w:rsidP="00BA354A">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354A" w:rsidRDefault="00BA354A" w:rsidP="00BA354A">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r>
      <w:r>
        <w:rPr>
          <w:rFonts w:ascii="Times New Roman" w:hAnsi="Times New Roman"/>
          <w:b/>
        </w:rPr>
        <w:t xml:space="preserve">text book reading  </w:t>
      </w:r>
    </w:p>
    <w:p w:rsidR="00BA354A" w:rsidRDefault="00BA354A" w:rsidP="00BA354A">
      <w:pPr>
        <w:spacing w:after="0" w:line="360" w:lineRule="auto"/>
        <w:ind w:left="720" w:firstLine="720"/>
        <w:rPr>
          <w:rFonts w:ascii="Times New Roman" w:hAnsi="Times New Roman"/>
        </w:rPr>
      </w:pPr>
      <w:r>
        <w:rPr>
          <w:rFonts w:ascii="Times New Roman" w:hAnsi="Times New Roman"/>
        </w:rPr>
        <w:t xml:space="preserve">On the road and at home </w:t>
      </w:r>
    </w:p>
    <w:p w:rsidR="00BA354A" w:rsidRDefault="00BA354A" w:rsidP="00BA354A">
      <w:pPr>
        <w:spacing w:after="0" w:line="360" w:lineRule="auto"/>
        <w:ind w:left="720" w:firstLine="720"/>
        <w:rPr>
          <w:rFonts w:ascii="Times New Roman" w:hAnsi="Times New Roman"/>
        </w:rPr>
      </w:pPr>
      <w:r>
        <w:rPr>
          <w:rFonts w:ascii="Times New Roman" w:hAnsi="Times New Roman"/>
        </w:rPr>
        <w:t xml:space="preserve">Enjoying ourselves </w:t>
      </w:r>
    </w:p>
    <w:p w:rsidR="00BA354A" w:rsidRDefault="00BA354A" w:rsidP="00BA354A">
      <w:pPr>
        <w:spacing w:after="0" w:line="360" w:lineRule="auto"/>
        <w:ind w:left="720" w:firstLine="720"/>
        <w:rPr>
          <w:rFonts w:ascii="Times New Roman" w:hAnsi="Times New Roman"/>
        </w:rPr>
      </w:pPr>
      <w:r>
        <w:rPr>
          <w:rFonts w:ascii="Times New Roman" w:hAnsi="Times New Roman"/>
        </w:rPr>
        <w:t>Things around us.</w:t>
      </w: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360" w:lineRule="auto"/>
              <w:rPr>
                <w:rFonts w:ascii="Times New Roman" w:hAnsi="Times New Roman"/>
                <w:b/>
              </w:rPr>
            </w:pPr>
          </w:p>
        </w:tc>
        <w:tc>
          <w:tcPr>
            <w:tcW w:w="1800" w:type="dxa"/>
          </w:tcPr>
          <w:p w:rsidR="00193D60" w:rsidRPr="00A8615E" w:rsidRDefault="00193D60" w:rsidP="00BA454D">
            <w:pPr>
              <w:spacing w:after="0" w:line="36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360" w:lineRule="auto"/>
              <w:rPr>
                <w:rFonts w:ascii="Times New Roman" w:hAnsi="Times New Roman"/>
                <w:b/>
              </w:rPr>
            </w:pPr>
          </w:p>
        </w:tc>
        <w:tc>
          <w:tcPr>
            <w:tcW w:w="2070" w:type="dxa"/>
          </w:tcPr>
          <w:p w:rsidR="00193D60" w:rsidRPr="00A8615E" w:rsidRDefault="00193D60" w:rsidP="00BA454D">
            <w:pPr>
              <w:spacing w:after="0" w:line="360" w:lineRule="auto"/>
              <w:rPr>
                <w:rFonts w:ascii="Times New Roman" w:hAnsi="Times New Roman"/>
                <w:b/>
              </w:rPr>
            </w:pPr>
          </w:p>
        </w:tc>
        <w:tc>
          <w:tcPr>
            <w:tcW w:w="1890" w:type="dxa"/>
          </w:tcPr>
          <w:p w:rsidR="00193D60" w:rsidRPr="00A8615E" w:rsidRDefault="00193D60" w:rsidP="00BA454D">
            <w:pPr>
              <w:spacing w:after="0" w:line="360" w:lineRule="auto"/>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Things we make at home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story and answer the questions about the story in full sentences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rPr>
      </w:pPr>
      <w:r w:rsidRPr="00A8615E">
        <w:rPr>
          <w:rFonts w:ascii="Times New Roman" w:hAnsi="Times New Roman"/>
        </w:rPr>
        <w:t>Children like making dolls and balls</w:t>
      </w:r>
      <w:r>
        <w:rPr>
          <w:rFonts w:ascii="Times New Roman" w:hAnsi="Times New Roman"/>
        </w:rPr>
        <w:t xml:space="preserve"> plus ropes for playing at home. At school</w:t>
      </w:r>
      <w:r w:rsidRPr="00A8615E">
        <w:rPr>
          <w:rFonts w:ascii="Times New Roman" w:hAnsi="Times New Roman"/>
        </w:rPr>
        <w:t xml:space="preserve"> their teacher also taught them how to weave mats,</w:t>
      </w:r>
      <w:r>
        <w:rPr>
          <w:rFonts w:ascii="Times New Roman" w:hAnsi="Times New Roman"/>
        </w:rPr>
        <w:t xml:space="preserve"> baskets </w:t>
      </w:r>
      <w:r w:rsidRPr="00A8615E">
        <w:rPr>
          <w:rFonts w:ascii="Times New Roman" w:hAnsi="Times New Roman"/>
        </w:rPr>
        <w:t>and to mod</w:t>
      </w:r>
      <w:r>
        <w:rPr>
          <w:rFonts w:ascii="Times New Roman" w:hAnsi="Times New Roman"/>
        </w:rPr>
        <w:t>e</w:t>
      </w:r>
      <w:r w:rsidRPr="00A8615E">
        <w:rPr>
          <w:rFonts w:ascii="Times New Roman" w:hAnsi="Times New Roman"/>
        </w:rPr>
        <w:t xml:space="preserve">l pots </w:t>
      </w:r>
      <w:r>
        <w:rPr>
          <w:rFonts w:ascii="Times New Roman" w:hAnsi="Times New Roman"/>
        </w:rPr>
        <w:t>make toy bicycles and cars. All these things are made for playing  at home and at school. Children like to make and play with their toys.</w: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Questions </w:t>
      </w:r>
    </w:p>
    <w:p w:rsidR="00193D60" w:rsidRDefault="00193D60" w:rsidP="0060050E">
      <w:pPr>
        <w:pStyle w:val="ListParagraph"/>
        <w:numPr>
          <w:ilvl w:val="0"/>
          <w:numId w:val="11"/>
        </w:numPr>
        <w:spacing w:line="360" w:lineRule="auto"/>
      </w:pPr>
      <w:r w:rsidRPr="00A8615E">
        <w:t xml:space="preserve">List down the things made by children from the story. </w:t>
      </w:r>
    </w:p>
    <w:p w:rsidR="00193D60" w:rsidRPr="00A8615E" w:rsidRDefault="00193D60" w:rsidP="0060050E">
      <w:pPr>
        <w:pStyle w:val="ListParagraph"/>
        <w:numPr>
          <w:ilvl w:val="0"/>
          <w:numId w:val="11"/>
        </w:numPr>
        <w:spacing w:line="360" w:lineRule="auto"/>
      </w:pPr>
      <w:r>
        <w:t>Who teaches children how to make these things?</w:t>
      </w:r>
    </w:p>
    <w:p w:rsidR="00193D60" w:rsidRPr="00A8615E" w:rsidRDefault="00193D60" w:rsidP="0060050E">
      <w:pPr>
        <w:pStyle w:val="ListParagraph"/>
        <w:numPr>
          <w:ilvl w:val="0"/>
          <w:numId w:val="11"/>
        </w:numPr>
        <w:spacing w:line="360" w:lineRule="auto"/>
      </w:pPr>
      <w:r w:rsidRPr="00A8615E">
        <w:t xml:space="preserve">Write the title of the story. </w:t>
      </w:r>
    </w:p>
    <w:p w:rsidR="00193D60" w:rsidRPr="00A8615E" w:rsidRDefault="00193D60" w:rsidP="0060050E">
      <w:pPr>
        <w:pStyle w:val="ListParagraph"/>
        <w:numPr>
          <w:ilvl w:val="0"/>
          <w:numId w:val="11"/>
        </w:numPr>
        <w:spacing w:line="360" w:lineRule="auto"/>
      </w:pPr>
      <w:r>
        <w:t>What do the children like to do?</w:t>
      </w:r>
    </w:p>
    <w:p w:rsidR="00193D60" w:rsidRPr="00A8615E" w:rsidRDefault="00193D60" w:rsidP="0060050E">
      <w:pPr>
        <w:pStyle w:val="ListParagraph"/>
        <w:numPr>
          <w:ilvl w:val="0"/>
          <w:numId w:val="11"/>
        </w:numPr>
        <w:spacing w:line="360" w:lineRule="auto"/>
        <w:rPr>
          <w:b/>
        </w:rPr>
      </w:pPr>
      <w:r w:rsidRPr="00A8615E">
        <w:rPr>
          <w:b/>
        </w:rPr>
        <w:t xml:space="preserve">Draw the following.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0"/>
        <w:gridCol w:w="1765"/>
        <w:gridCol w:w="1772"/>
        <w:gridCol w:w="1778"/>
        <w:gridCol w:w="1771"/>
      </w:tblGrid>
      <w:tr w:rsidR="00193D60" w:rsidRPr="00A8615E" w:rsidTr="00BA454D">
        <w:tc>
          <w:tcPr>
            <w:tcW w:w="1915" w:type="dxa"/>
          </w:tcPr>
          <w:p w:rsidR="00193D60" w:rsidRPr="00A8615E" w:rsidRDefault="00193D60" w:rsidP="00BA454D">
            <w:pPr>
              <w:pStyle w:val="ListParagraph"/>
              <w:spacing w:line="360" w:lineRule="auto"/>
              <w:ind w:left="0"/>
            </w:pPr>
            <w:r w:rsidRPr="00A8615E">
              <w:t xml:space="preserve">mat </w:t>
            </w:r>
          </w:p>
        </w:tc>
        <w:tc>
          <w:tcPr>
            <w:tcW w:w="1915" w:type="dxa"/>
          </w:tcPr>
          <w:p w:rsidR="00193D60" w:rsidRPr="00A8615E" w:rsidRDefault="00193D60" w:rsidP="00BA454D">
            <w:pPr>
              <w:pStyle w:val="ListParagraph"/>
              <w:spacing w:line="360" w:lineRule="auto"/>
              <w:ind w:left="0"/>
            </w:pPr>
            <w:r w:rsidRPr="00A8615E">
              <w:t xml:space="preserve">pot </w:t>
            </w:r>
          </w:p>
        </w:tc>
        <w:tc>
          <w:tcPr>
            <w:tcW w:w="1915" w:type="dxa"/>
          </w:tcPr>
          <w:p w:rsidR="00193D60" w:rsidRPr="00A8615E" w:rsidRDefault="00193D60" w:rsidP="00BA454D">
            <w:pPr>
              <w:pStyle w:val="ListParagraph"/>
              <w:spacing w:line="360" w:lineRule="auto"/>
              <w:ind w:left="0"/>
            </w:pPr>
            <w:r w:rsidRPr="00A8615E">
              <w:t>doll</w:t>
            </w:r>
          </w:p>
        </w:tc>
        <w:tc>
          <w:tcPr>
            <w:tcW w:w="1915" w:type="dxa"/>
          </w:tcPr>
          <w:p w:rsidR="00193D60" w:rsidRPr="00A8615E" w:rsidRDefault="00193D60" w:rsidP="00BA454D">
            <w:pPr>
              <w:pStyle w:val="ListParagraph"/>
              <w:spacing w:line="360" w:lineRule="auto"/>
              <w:ind w:left="0"/>
            </w:pPr>
            <w:r w:rsidRPr="00A8615E">
              <w:t xml:space="preserve">rope </w:t>
            </w:r>
          </w:p>
        </w:tc>
        <w:tc>
          <w:tcPr>
            <w:tcW w:w="1916" w:type="dxa"/>
          </w:tcPr>
          <w:p w:rsidR="00193D60" w:rsidRPr="00A8615E" w:rsidRDefault="00193D60" w:rsidP="00BA454D">
            <w:pPr>
              <w:pStyle w:val="ListParagraph"/>
              <w:spacing w:line="360" w:lineRule="auto"/>
              <w:ind w:left="0"/>
            </w:pPr>
            <w:r w:rsidRPr="00A8615E">
              <w:t xml:space="preserve">ball </w:t>
            </w:r>
          </w:p>
        </w:tc>
      </w:tr>
      <w:tr w:rsidR="00193D60" w:rsidRPr="00A8615E" w:rsidTr="00BA454D">
        <w:tc>
          <w:tcPr>
            <w:tcW w:w="1915" w:type="dxa"/>
          </w:tcPr>
          <w:p w:rsidR="00193D60" w:rsidRPr="00A8615E" w:rsidRDefault="00193D60" w:rsidP="00BA454D">
            <w:pPr>
              <w:pStyle w:val="ListParagraph"/>
              <w:spacing w:line="360" w:lineRule="auto"/>
              <w:ind w:left="0"/>
            </w:pPr>
          </w:p>
          <w:p w:rsidR="00193D60" w:rsidRPr="00A8615E" w:rsidRDefault="00193D60" w:rsidP="00BA454D">
            <w:pPr>
              <w:pStyle w:val="ListParagraph"/>
              <w:spacing w:line="360" w:lineRule="auto"/>
              <w:ind w:left="0"/>
            </w:pPr>
          </w:p>
          <w:p w:rsidR="00193D60" w:rsidRPr="00A8615E" w:rsidRDefault="00193D60" w:rsidP="00BA454D">
            <w:pPr>
              <w:pStyle w:val="ListParagraph"/>
              <w:spacing w:line="360" w:lineRule="auto"/>
              <w:ind w:left="0"/>
            </w:pPr>
          </w:p>
        </w:tc>
        <w:tc>
          <w:tcPr>
            <w:tcW w:w="1915" w:type="dxa"/>
          </w:tcPr>
          <w:p w:rsidR="00193D60" w:rsidRPr="00A8615E" w:rsidRDefault="00193D60" w:rsidP="00BA454D">
            <w:pPr>
              <w:pStyle w:val="ListParagraph"/>
              <w:spacing w:line="360" w:lineRule="auto"/>
              <w:ind w:left="0"/>
            </w:pPr>
          </w:p>
        </w:tc>
        <w:tc>
          <w:tcPr>
            <w:tcW w:w="1915" w:type="dxa"/>
          </w:tcPr>
          <w:p w:rsidR="00193D60" w:rsidRPr="00A8615E" w:rsidRDefault="00193D60" w:rsidP="00BA454D">
            <w:pPr>
              <w:pStyle w:val="ListParagraph"/>
              <w:spacing w:line="360" w:lineRule="auto"/>
              <w:ind w:left="0"/>
            </w:pPr>
          </w:p>
        </w:tc>
        <w:tc>
          <w:tcPr>
            <w:tcW w:w="1915" w:type="dxa"/>
          </w:tcPr>
          <w:p w:rsidR="00193D60" w:rsidRPr="00A8615E" w:rsidRDefault="00193D60" w:rsidP="00BA454D">
            <w:pPr>
              <w:pStyle w:val="ListParagraph"/>
              <w:spacing w:line="360" w:lineRule="auto"/>
              <w:ind w:left="0"/>
            </w:pPr>
          </w:p>
        </w:tc>
        <w:tc>
          <w:tcPr>
            <w:tcW w:w="1916" w:type="dxa"/>
          </w:tcPr>
          <w:p w:rsidR="00193D60" w:rsidRPr="00A8615E" w:rsidRDefault="00193D60" w:rsidP="00BA454D">
            <w:pPr>
              <w:pStyle w:val="ListParagraph"/>
              <w:spacing w:line="360" w:lineRule="auto"/>
              <w:ind w:left="0"/>
            </w:pPr>
          </w:p>
        </w:tc>
      </w:tr>
    </w:tbl>
    <w:p w:rsidR="00193D60" w:rsidRPr="00A8615E" w:rsidRDefault="00193D60" w:rsidP="00193D60">
      <w:pPr>
        <w:pStyle w:val="ListParagraph"/>
        <w:spacing w:line="360" w:lineRule="auto"/>
      </w:pPr>
    </w:p>
    <w:p w:rsidR="00193D60" w:rsidRPr="00A8615E" w:rsidRDefault="00193D60" w:rsidP="0060050E">
      <w:pPr>
        <w:pStyle w:val="ListParagraph"/>
        <w:numPr>
          <w:ilvl w:val="0"/>
          <w:numId w:val="11"/>
        </w:numPr>
        <w:spacing w:line="360" w:lineRule="auto"/>
      </w:pPr>
      <w:r>
        <w:t>All those things are made for play at _________________and ________________</w: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Things we make at home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text given and answer the questions orally.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Text book reading   </w:t>
      </w:r>
    </w:p>
    <w:p w:rsidR="00193D60" w:rsidRDefault="00193D60" w:rsidP="00193D60">
      <w:pPr>
        <w:spacing w:after="0" w:line="360" w:lineRule="auto"/>
        <w:rPr>
          <w:rFonts w:ascii="Times New Roman" w:hAnsi="Times New Roman"/>
          <w:b/>
        </w:rPr>
      </w:pPr>
      <w:r>
        <w:rPr>
          <w:rFonts w:ascii="Times New Roman" w:hAnsi="Times New Roman"/>
          <w:b/>
        </w:rPr>
        <w:t xml:space="preserve">Mary’s doll </w:t>
      </w:r>
    </w:p>
    <w:p w:rsidR="00193D60" w:rsidRPr="00A8615E" w:rsidRDefault="00193D60" w:rsidP="00193D60">
      <w:pPr>
        <w:spacing w:after="0"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Things we make at home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Joining and forming words. </w:t>
      </w:r>
    </w:p>
    <w:p w:rsidR="00193D60" w:rsidRPr="00A8615E" w:rsidRDefault="00193D60" w:rsidP="00193D60">
      <w:pPr>
        <w:pStyle w:val="ListParagraph"/>
        <w:numPr>
          <w:ilvl w:val="0"/>
          <w:numId w:val="1"/>
        </w:numPr>
        <w:spacing w:line="360" w:lineRule="auto"/>
        <w:ind w:left="360"/>
      </w:pPr>
      <w:r w:rsidRPr="00A8615E">
        <w:t xml:space="preserve">Reading and matching correctly.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Activity   </w:t>
      </w:r>
    </w:p>
    <w:p w:rsidR="00193D60" w:rsidRPr="00A8615E" w:rsidRDefault="00193D60" w:rsidP="0060050E">
      <w:pPr>
        <w:pStyle w:val="ListParagraph"/>
        <w:numPr>
          <w:ilvl w:val="0"/>
          <w:numId w:val="12"/>
        </w:numPr>
        <w:spacing w:line="360" w:lineRule="auto"/>
        <w:rPr>
          <w:b/>
        </w:rPr>
      </w:pPr>
      <w:r w:rsidRPr="00A8615E">
        <w:rPr>
          <w:b/>
        </w:rPr>
        <w:t xml:space="preserve">Join and form words. </w:t>
      </w:r>
    </w:p>
    <w:p w:rsidR="00193D60" w:rsidRPr="00A8615E" w:rsidRDefault="00193D60" w:rsidP="00193D60">
      <w:pPr>
        <w:pStyle w:val="ListParagraph"/>
        <w:spacing w:line="360" w:lineRule="auto"/>
      </w:pPr>
      <w:r w:rsidRPr="00A8615E">
        <w:t>l – ea – f = ________________</w:t>
      </w:r>
    </w:p>
    <w:p w:rsidR="00193D60" w:rsidRPr="00A8615E" w:rsidRDefault="00193D60" w:rsidP="00193D60">
      <w:pPr>
        <w:pStyle w:val="ListParagraph"/>
        <w:spacing w:line="360" w:lineRule="auto"/>
      </w:pPr>
      <w:r w:rsidRPr="00A8615E">
        <w:t>b – a – s – ket = ______________</w:t>
      </w:r>
    </w:p>
    <w:p w:rsidR="00193D60" w:rsidRPr="00A8615E" w:rsidRDefault="00193D60" w:rsidP="00193D60">
      <w:pPr>
        <w:pStyle w:val="ListParagraph"/>
        <w:spacing w:line="360" w:lineRule="auto"/>
      </w:pPr>
      <w:r w:rsidRPr="00A8615E">
        <w:t>ro – pe = _____________</w:t>
      </w:r>
    </w:p>
    <w:p w:rsidR="00193D60" w:rsidRPr="00A8615E" w:rsidRDefault="00193D60" w:rsidP="00193D60">
      <w:pPr>
        <w:pStyle w:val="ListParagraph"/>
        <w:spacing w:line="360" w:lineRule="auto"/>
      </w:pPr>
      <w:r w:rsidRPr="00A8615E">
        <w:t>pa – per = _______________</w:t>
      </w:r>
    </w:p>
    <w:p w:rsidR="00193D60" w:rsidRPr="00A8615E" w:rsidRDefault="00193D60" w:rsidP="0060050E">
      <w:pPr>
        <w:pStyle w:val="ListParagraph"/>
        <w:numPr>
          <w:ilvl w:val="0"/>
          <w:numId w:val="12"/>
        </w:numPr>
        <w:spacing w:line="360" w:lineRule="auto"/>
        <w:rPr>
          <w:b/>
        </w:rPr>
      </w:pPr>
      <w:r>
        <w:rPr>
          <w:b/>
          <w:noProof/>
        </w:rPr>
        <w:drawing>
          <wp:anchor distT="0" distB="0" distL="114300" distR="114300" simplePos="0" relativeHeight="251661312" behindDoc="0" locked="0" layoutInCell="1" allowOverlap="1">
            <wp:simplePos x="0" y="0"/>
            <wp:positionH relativeFrom="column">
              <wp:posOffset>4237355</wp:posOffset>
            </wp:positionH>
            <wp:positionV relativeFrom="paragraph">
              <wp:posOffset>227330</wp:posOffset>
            </wp:positionV>
            <wp:extent cx="291465" cy="29337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1465" cy="293370"/>
                    </a:xfrm>
                    <a:prstGeom prst="rect">
                      <a:avLst/>
                    </a:prstGeom>
                    <a:noFill/>
                    <a:ln w="9525">
                      <a:noFill/>
                      <a:miter lim="800000"/>
                      <a:headEnd/>
                      <a:tailEnd/>
                    </a:ln>
                  </pic:spPr>
                </pic:pic>
              </a:graphicData>
            </a:graphic>
          </wp:anchor>
        </w:drawing>
      </w:r>
      <w:r>
        <w:rPr>
          <w:b/>
          <w:noProof/>
        </w:rPr>
        <w:drawing>
          <wp:anchor distT="0" distB="0" distL="114300" distR="114300" simplePos="0" relativeHeight="251662336" behindDoc="0" locked="0" layoutInCell="1" allowOverlap="1">
            <wp:simplePos x="0" y="0"/>
            <wp:positionH relativeFrom="column">
              <wp:posOffset>3709670</wp:posOffset>
            </wp:positionH>
            <wp:positionV relativeFrom="paragraph">
              <wp:posOffset>226695</wp:posOffset>
            </wp:positionV>
            <wp:extent cx="291465" cy="29337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1465" cy="293370"/>
                    </a:xfrm>
                    <a:prstGeom prst="rect">
                      <a:avLst/>
                    </a:prstGeom>
                    <a:noFill/>
                    <a:ln w="9525">
                      <a:noFill/>
                      <a:miter lim="800000"/>
                      <a:headEnd/>
                      <a:tailEnd/>
                    </a:ln>
                  </pic:spPr>
                </pic:pic>
              </a:graphicData>
            </a:graphic>
          </wp:anchor>
        </w:drawing>
      </w:r>
      <w:r>
        <w:rPr>
          <w:b/>
          <w:noProof/>
        </w:rPr>
        <w:drawing>
          <wp:anchor distT="0" distB="0" distL="114300" distR="114300" simplePos="0" relativeHeight="251660288" behindDoc="0" locked="0" layoutInCell="1" allowOverlap="1">
            <wp:simplePos x="0" y="0"/>
            <wp:positionH relativeFrom="column">
              <wp:posOffset>3115945</wp:posOffset>
            </wp:positionH>
            <wp:positionV relativeFrom="paragraph">
              <wp:posOffset>229235</wp:posOffset>
            </wp:positionV>
            <wp:extent cx="291465" cy="29083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1465" cy="290830"/>
                    </a:xfrm>
                    <a:prstGeom prst="rect">
                      <a:avLst/>
                    </a:prstGeom>
                    <a:noFill/>
                    <a:ln w="9525">
                      <a:noFill/>
                      <a:miter lim="800000"/>
                      <a:headEnd/>
                      <a:tailEnd/>
                    </a:ln>
                  </pic:spPr>
                </pic:pic>
              </a:graphicData>
            </a:graphic>
          </wp:anchor>
        </w:drawing>
      </w:r>
      <w:r w:rsidRPr="00A8615E">
        <w:rPr>
          <w:b/>
        </w:rPr>
        <w:t xml:space="preserve">Read and match correctly </w:t>
      </w:r>
    </w:p>
    <w:p w:rsidR="00193D60" w:rsidRPr="00A8615E" w:rsidRDefault="00193D60" w:rsidP="00193D60">
      <w:pPr>
        <w:pStyle w:val="ListParagraph"/>
        <w:spacing w:line="720" w:lineRule="auto"/>
      </w:pPr>
      <w:r w:rsidRPr="00A8615E">
        <w:t xml:space="preserve">basket </w:t>
      </w:r>
      <w:r w:rsidRPr="00A8615E">
        <w:tab/>
      </w:r>
      <w:r w:rsidRPr="00A8615E">
        <w:tab/>
      </w:r>
      <w:r w:rsidRPr="00A8615E">
        <w:tab/>
      </w:r>
    </w:p>
    <w:p w:rsidR="00193D60" w:rsidRPr="00A8615E" w:rsidRDefault="00193D60" w:rsidP="00193D60">
      <w:pPr>
        <w:pStyle w:val="ListParagraph"/>
        <w:spacing w:line="720" w:lineRule="auto"/>
      </w:pPr>
      <w:r>
        <w:rPr>
          <w:noProof/>
        </w:rPr>
        <w:drawing>
          <wp:anchor distT="0" distB="0" distL="114300" distR="114300" simplePos="0" relativeHeight="251665408" behindDoc="0" locked="0" layoutInCell="1" allowOverlap="1">
            <wp:simplePos x="0" y="0"/>
            <wp:positionH relativeFrom="column">
              <wp:posOffset>4237355</wp:posOffset>
            </wp:positionH>
            <wp:positionV relativeFrom="paragraph">
              <wp:posOffset>180340</wp:posOffset>
            </wp:positionV>
            <wp:extent cx="465455" cy="508635"/>
            <wp:effectExtent l="19050" t="0" r="0" b="0"/>
            <wp:wrapNone/>
            <wp:docPr id="7" name="Picture 2" descr="C:\Documents and Settings\Admin\Desktop\CORNERSTONE EXTERNAL WORK\NEWTON\Drawings\impact\illustrations\basket-t17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CORNERSTONE EXTERNAL WORK\NEWTON\Drawings\impact\illustrations\basket-t17344.jpg"/>
                    <pic:cNvPicPr>
                      <a:picLocks noChangeAspect="1" noChangeArrowheads="1"/>
                    </pic:cNvPicPr>
                  </pic:nvPicPr>
                  <pic:blipFill>
                    <a:blip r:embed="rId13"/>
                    <a:srcRect l="15366" r="18159"/>
                    <a:stretch>
                      <a:fillRect/>
                    </a:stretch>
                  </pic:blipFill>
                  <pic:spPr bwMode="auto">
                    <a:xfrm>
                      <a:off x="0" y="0"/>
                      <a:ext cx="465455" cy="508635"/>
                    </a:xfrm>
                    <a:prstGeom prst="rect">
                      <a:avLst/>
                    </a:prstGeom>
                    <a:noFill/>
                    <a:ln w="9525">
                      <a:noFill/>
                      <a:miter lim="800000"/>
                      <a:headEnd/>
                      <a:tailEnd/>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3688080</wp:posOffset>
            </wp:positionH>
            <wp:positionV relativeFrom="paragraph">
              <wp:posOffset>184785</wp:posOffset>
            </wp:positionV>
            <wp:extent cx="468630" cy="508635"/>
            <wp:effectExtent l="19050" t="0" r="7620" b="0"/>
            <wp:wrapNone/>
            <wp:docPr id="6" name="Picture 2" descr="C:\Documents and Settings\Admin\Desktop\CORNERSTONE EXTERNAL WORK\NEWTON\Drawings\impact\illustrations\basket-t17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CORNERSTONE EXTERNAL WORK\NEWTON\Drawings\impact\illustrations\basket-t17344.jpg"/>
                    <pic:cNvPicPr>
                      <a:picLocks noChangeAspect="1" noChangeArrowheads="1"/>
                    </pic:cNvPicPr>
                  </pic:nvPicPr>
                  <pic:blipFill>
                    <a:blip r:embed="rId14"/>
                    <a:srcRect l="15366" r="18159"/>
                    <a:stretch>
                      <a:fillRect/>
                    </a:stretch>
                  </pic:blipFill>
                  <pic:spPr bwMode="auto">
                    <a:xfrm>
                      <a:off x="0" y="0"/>
                      <a:ext cx="468630" cy="508635"/>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0" locked="0" layoutInCell="1" allowOverlap="1">
            <wp:simplePos x="0" y="0"/>
            <wp:positionH relativeFrom="column">
              <wp:posOffset>3063875</wp:posOffset>
            </wp:positionH>
            <wp:positionV relativeFrom="paragraph">
              <wp:posOffset>180340</wp:posOffset>
            </wp:positionV>
            <wp:extent cx="472440" cy="508635"/>
            <wp:effectExtent l="19050" t="0" r="3810" b="0"/>
            <wp:wrapNone/>
            <wp:docPr id="1" name="Picture 2" descr="C:\Documents and Settings\Admin\Desktop\CORNERSTONE EXTERNAL WORK\NEWTON\Drawings\impact\illustrations\basket-t173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Desktop\CORNERSTONE EXTERNAL WORK\NEWTON\Drawings\impact\illustrations\basket-t17344.jpg"/>
                    <pic:cNvPicPr>
                      <a:picLocks noChangeAspect="1" noChangeArrowheads="1"/>
                    </pic:cNvPicPr>
                  </pic:nvPicPr>
                  <pic:blipFill>
                    <a:blip r:embed="rId15"/>
                    <a:srcRect l="15366" r="18159"/>
                    <a:stretch>
                      <a:fillRect/>
                    </a:stretch>
                  </pic:blipFill>
                  <pic:spPr bwMode="auto">
                    <a:xfrm>
                      <a:off x="0" y="0"/>
                      <a:ext cx="472440" cy="508635"/>
                    </a:xfrm>
                    <a:prstGeom prst="rect">
                      <a:avLst/>
                    </a:prstGeom>
                    <a:noFill/>
                    <a:ln w="9525">
                      <a:noFill/>
                      <a:miter lim="800000"/>
                      <a:headEnd/>
                      <a:tailEnd/>
                    </a:ln>
                  </pic:spPr>
                </pic:pic>
              </a:graphicData>
            </a:graphic>
          </wp:anchor>
        </w:drawing>
      </w:r>
      <w:r w:rsidRPr="00A8615E">
        <w:t xml:space="preserve">ropes </w:t>
      </w:r>
    </w:p>
    <w:p w:rsidR="00193D60" w:rsidRPr="00A8615E" w:rsidRDefault="00193D60" w:rsidP="00193D60">
      <w:pPr>
        <w:pStyle w:val="ListParagraph"/>
        <w:spacing w:line="720" w:lineRule="auto"/>
      </w:pPr>
      <w:r w:rsidRPr="00A8615E">
        <w:t xml:space="preserve">mingling sticks </w:t>
      </w:r>
    </w:p>
    <w:p w:rsidR="00193D60" w:rsidRPr="00A8615E" w:rsidRDefault="00193D60" w:rsidP="00193D60">
      <w:pPr>
        <w:pStyle w:val="ListParagraph"/>
        <w:spacing w:line="720" w:lineRule="auto"/>
      </w:pPr>
      <w:r w:rsidRPr="00A8615E">
        <w:t xml:space="preserve">balls </w:t>
      </w:r>
    </w:p>
    <w:p w:rsidR="00193D60" w:rsidRPr="00A8615E" w:rsidRDefault="00193D60" w:rsidP="00193D60">
      <w:pPr>
        <w:pStyle w:val="ListParagraph"/>
        <w:spacing w:line="720" w:lineRule="auto"/>
      </w:pPr>
      <w:r w:rsidRPr="00A8615E">
        <w:t xml:space="preserve">pestles </w:t>
      </w:r>
    </w:p>
    <w:p w:rsidR="00193D60" w:rsidRDefault="00193D60" w:rsidP="00193D60">
      <w:pPr>
        <w:pStyle w:val="ListParagraph"/>
        <w:spacing w:line="480" w:lineRule="auto"/>
      </w:pPr>
      <w:r w:rsidRPr="00A8615E">
        <w:t xml:space="preserve">winnowers </w:t>
      </w:r>
    </w:p>
    <w:p w:rsidR="00193D60" w:rsidRPr="0049640F" w:rsidRDefault="00193D60" w:rsidP="0060050E">
      <w:pPr>
        <w:pStyle w:val="ListParagraph"/>
        <w:numPr>
          <w:ilvl w:val="0"/>
          <w:numId w:val="12"/>
        </w:numPr>
        <w:spacing w:line="480" w:lineRule="auto"/>
        <w:rPr>
          <w:b/>
        </w:rPr>
      </w:pPr>
      <w:r w:rsidRPr="0049640F">
        <w:rPr>
          <w:b/>
        </w:rPr>
        <w:t xml:space="preserve">Construct sentences using the given words </w:t>
      </w:r>
    </w:p>
    <w:p w:rsidR="00193D60" w:rsidRDefault="00193D60" w:rsidP="00193D60">
      <w:pPr>
        <w:pStyle w:val="ListParagraph"/>
        <w:spacing w:line="480" w:lineRule="auto"/>
      </w:pPr>
      <w:r>
        <w:t>basket:____________________________________</w:t>
      </w:r>
    </w:p>
    <w:p w:rsidR="00193D60" w:rsidRDefault="00193D60" w:rsidP="00193D60">
      <w:pPr>
        <w:pStyle w:val="ListParagraph"/>
        <w:spacing w:line="480" w:lineRule="auto"/>
      </w:pPr>
      <w:r>
        <w:t>leaf:_____________________________________</w:t>
      </w:r>
    </w:p>
    <w:p w:rsidR="00193D60" w:rsidRPr="00A8615E" w:rsidRDefault="00193D60" w:rsidP="00193D60">
      <w:pPr>
        <w:pStyle w:val="ListParagraph"/>
        <w:spacing w:line="480" w:lineRule="auto"/>
      </w:pPr>
      <w:r>
        <w:t>rope:______________________________________</w:t>
      </w:r>
    </w:p>
    <w:p w:rsidR="00193D60" w:rsidRDefault="00193D60" w:rsidP="00193D60">
      <w:pPr>
        <w:pStyle w:val="ListParagraph"/>
        <w:spacing w:line="720" w:lineRule="auto"/>
        <w:ind w:left="0"/>
      </w:pPr>
    </w:p>
    <w:p w:rsidR="00193D60" w:rsidRDefault="00193D60" w:rsidP="00193D60">
      <w:pPr>
        <w:pStyle w:val="ListParagraph"/>
        <w:spacing w:line="720" w:lineRule="auto"/>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r>
      <w:r>
        <w:rPr>
          <w:rFonts w:ascii="Times New Roman" w:hAnsi="Times New Roman"/>
          <w:b/>
        </w:rPr>
        <w:t>Materials we use and their sources.</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193D60">
      <w:pPr>
        <w:pStyle w:val="ListParagraph"/>
        <w:numPr>
          <w:ilvl w:val="0"/>
          <w:numId w:val="1"/>
        </w:numPr>
        <w:spacing w:line="360" w:lineRule="auto"/>
        <w:ind w:left="360"/>
      </w:pPr>
      <w:r>
        <w:t>Pronounces the sound correctly.</w:t>
      </w:r>
    </w:p>
    <w:p w:rsidR="00193D60" w:rsidRDefault="00193D60" w:rsidP="00193D60">
      <w:pPr>
        <w:pStyle w:val="ListParagraph"/>
        <w:numPr>
          <w:ilvl w:val="0"/>
          <w:numId w:val="1"/>
        </w:numPr>
        <w:spacing w:line="360" w:lineRule="auto"/>
        <w:ind w:left="360"/>
      </w:pPr>
      <w:r>
        <w:t>Reads the words of the sound correctly.</w:t>
      </w:r>
    </w:p>
    <w:p w:rsidR="00193D60" w:rsidRPr="00A8615E" w:rsidRDefault="00193D60" w:rsidP="00193D60">
      <w:pPr>
        <w:pStyle w:val="ListParagraph"/>
        <w:numPr>
          <w:ilvl w:val="0"/>
          <w:numId w:val="1"/>
        </w:numPr>
        <w:spacing w:line="360" w:lineRule="auto"/>
        <w:ind w:left="360"/>
      </w:pPr>
      <w:r>
        <w:t>Spells the words correctly.</w:t>
      </w:r>
    </w:p>
    <w:p w:rsidR="00193D60" w:rsidRDefault="00193D60" w:rsidP="00193D60">
      <w:pPr>
        <w:pStyle w:val="ListParagraph"/>
        <w:spacing w:line="360" w:lineRule="auto"/>
        <w:ind w:left="0"/>
      </w:pPr>
      <w:r>
        <w:rPr>
          <w:b/>
        </w:rPr>
        <w:t xml:space="preserve">Content:  / Wh/  </w:t>
      </w:r>
      <w:r>
        <w:t xml:space="preserve"> sound</w:t>
      </w:r>
    </w:p>
    <w:p w:rsidR="00193D60" w:rsidRDefault="00193D60" w:rsidP="00193D60">
      <w:pPr>
        <w:pStyle w:val="ListParagraph"/>
        <w:spacing w:line="360" w:lineRule="auto"/>
        <w:ind w:left="0"/>
      </w:pPr>
      <w:r>
        <w:t>Wha</w:t>
      </w:r>
      <w:r>
        <w:tab/>
      </w:r>
      <w:r>
        <w:tab/>
        <w:t>Whe</w:t>
      </w:r>
      <w:r>
        <w:tab/>
      </w:r>
      <w:r>
        <w:tab/>
        <w:t>Whi</w:t>
      </w:r>
      <w:r>
        <w:tab/>
      </w:r>
      <w:r>
        <w:tab/>
        <w:t>Who</w:t>
      </w:r>
    </w:p>
    <w:p w:rsidR="00193D60" w:rsidRDefault="00193D60" w:rsidP="00193D60">
      <w:pPr>
        <w:pStyle w:val="ListParagraph"/>
        <w:spacing w:line="480" w:lineRule="auto"/>
        <w:ind w:left="0"/>
        <w:rPr>
          <w:b/>
        </w:rPr>
      </w:pPr>
      <w:r>
        <w:rPr>
          <w:b/>
        </w:rPr>
        <w:t>Words:</w:t>
      </w:r>
    </w:p>
    <w:p w:rsidR="00193D60" w:rsidRDefault="00193D60" w:rsidP="00193D60">
      <w:pPr>
        <w:pStyle w:val="ListParagraph"/>
        <w:spacing w:line="480" w:lineRule="auto"/>
        <w:ind w:left="0"/>
      </w:pPr>
      <w:r>
        <w:t>Wh-a-t</w:t>
      </w:r>
      <w:r>
        <w:tab/>
      </w:r>
      <w:r>
        <w:tab/>
        <w:t>When</w:t>
      </w:r>
      <w:r>
        <w:tab/>
      </w:r>
      <w:r>
        <w:tab/>
        <w:t>Whistle</w:t>
      </w:r>
      <w:r>
        <w:tab/>
        <w:t>Whisper</w:t>
      </w:r>
    </w:p>
    <w:p w:rsidR="00193D60" w:rsidRDefault="00193D60" w:rsidP="00193D60">
      <w:pPr>
        <w:pStyle w:val="ListParagraph"/>
        <w:spacing w:line="480" w:lineRule="auto"/>
        <w:ind w:left="0"/>
      </w:pPr>
      <w:r>
        <w:t>Which</w:t>
      </w:r>
      <w:r>
        <w:tab/>
      </w:r>
      <w:r>
        <w:tab/>
        <w:t>White</w:t>
      </w:r>
      <w:r>
        <w:tab/>
      </w:r>
      <w:r>
        <w:tab/>
        <w:t>Wheel</w:t>
      </w:r>
      <w:r>
        <w:tab/>
      </w:r>
      <w:r>
        <w:tab/>
        <w:t>Whole</w:t>
      </w:r>
    </w:p>
    <w:p w:rsidR="00193D60" w:rsidRDefault="00193D60" w:rsidP="00193D60">
      <w:pPr>
        <w:pStyle w:val="ListParagraph"/>
        <w:spacing w:line="480" w:lineRule="auto"/>
        <w:ind w:left="0"/>
      </w:pPr>
      <w:r>
        <w:t>Whose</w:t>
      </w:r>
      <w:r>
        <w:tab/>
      </w:r>
      <w:r>
        <w:tab/>
        <w:t>Whip</w:t>
      </w:r>
      <w:r>
        <w:tab/>
      </w:r>
      <w:r>
        <w:tab/>
        <w:t>Whether</w:t>
      </w:r>
      <w:r>
        <w:tab/>
        <w:t>Where</w:t>
      </w:r>
    </w:p>
    <w:p w:rsidR="00193D60" w:rsidRDefault="00193D60" w:rsidP="00193D60">
      <w:pPr>
        <w:pStyle w:val="ListParagraph"/>
        <w:spacing w:line="480" w:lineRule="auto"/>
        <w:ind w:left="0"/>
        <w:rPr>
          <w:b/>
        </w:rPr>
      </w:pPr>
      <w:r>
        <w:rPr>
          <w:b/>
        </w:rPr>
        <w:t>Sentences:</w:t>
      </w:r>
    </w:p>
    <w:p w:rsidR="00193D60" w:rsidRDefault="00193D60" w:rsidP="0060050E">
      <w:pPr>
        <w:pStyle w:val="ListParagraph"/>
        <w:numPr>
          <w:ilvl w:val="0"/>
          <w:numId w:val="40"/>
        </w:numPr>
        <w:spacing w:line="480" w:lineRule="auto"/>
      </w:pPr>
      <w:r>
        <w:t>What does mother do at home?</w:t>
      </w:r>
    </w:p>
    <w:p w:rsidR="00193D60" w:rsidRDefault="00193D60" w:rsidP="0060050E">
      <w:pPr>
        <w:pStyle w:val="ListParagraph"/>
        <w:numPr>
          <w:ilvl w:val="0"/>
          <w:numId w:val="40"/>
        </w:numPr>
        <w:spacing w:line="480" w:lineRule="auto"/>
      </w:pPr>
      <w:r>
        <w:t>Who eats food?</w:t>
      </w:r>
    </w:p>
    <w:p w:rsidR="00193D60" w:rsidRDefault="00193D60" w:rsidP="0060050E">
      <w:pPr>
        <w:pStyle w:val="ListParagraph"/>
        <w:numPr>
          <w:ilvl w:val="0"/>
          <w:numId w:val="40"/>
        </w:numPr>
        <w:spacing w:line="480" w:lineRule="auto"/>
      </w:pPr>
      <w:r>
        <w:t>When are you going to school?</w:t>
      </w:r>
    </w:p>
    <w:p w:rsidR="00193D60" w:rsidRDefault="00193D60" w:rsidP="0060050E">
      <w:pPr>
        <w:pStyle w:val="ListParagraph"/>
        <w:numPr>
          <w:ilvl w:val="0"/>
          <w:numId w:val="40"/>
        </w:numPr>
        <w:spacing w:line="480" w:lineRule="auto"/>
      </w:pPr>
      <w:r>
        <w:t>Why are you so sad?</w:t>
      </w:r>
    </w:p>
    <w:p w:rsidR="00193D60" w:rsidRPr="00D550D9" w:rsidRDefault="00193D60" w:rsidP="0060050E">
      <w:pPr>
        <w:pStyle w:val="ListParagraph"/>
        <w:numPr>
          <w:ilvl w:val="0"/>
          <w:numId w:val="40"/>
        </w:numPr>
        <w:spacing w:line="480" w:lineRule="auto"/>
      </w:pPr>
      <w:r>
        <w:t>Where is his book?</w:t>
      </w:r>
    </w:p>
    <w:p w:rsidR="00BA454D" w:rsidRDefault="00BA454D" w:rsidP="00193D60">
      <w:pPr>
        <w:pStyle w:val="ListParagraph"/>
        <w:tabs>
          <w:tab w:val="left" w:pos="720"/>
          <w:tab w:val="left" w:pos="1440"/>
          <w:tab w:val="left" w:pos="2355"/>
          <w:tab w:val="left" w:pos="3630"/>
        </w:tabs>
        <w:spacing w:line="720" w:lineRule="auto"/>
        <w:ind w:left="0"/>
        <w:rPr>
          <w:b/>
        </w:rPr>
      </w:pPr>
    </w:p>
    <w:p w:rsidR="00193D60" w:rsidRDefault="00193D60" w:rsidP="00193D60">
      <w:pPr>
        <w:pStyle w:val="ListParagraph"/>
        <w:tabs>
          <w:tab w:val="left" w:pos="720"/>
          <w:tab w:val="left" w:pos="1440"/>
          <w:tab w:val="left" w:pos="2355"/>
          <w:tab w:val="left" w:pos="3630"/>
        </w:tabs>
        <w:spacing w:line="720" w:lineRule="auto"/>
        <w:ind w:left="0"/>
        <w:rPr>
          <w:b/>
        </w:rPr>
      </w:pPr>
      <w:r>
        <w:rPr>
          <w:b/>
        </w:rPr>
        <w:t>Exercise:</w:t>
      </w:r>
    </w:p>
    <w:p w:rsidR="00193D60" w:rsidRDefault="00193D60" w:rsidP="0060050E">
      <w:pPr>
        <w:pStyle w:val="ListParagraph"/>
        <w:numPr>
          <w:ilvl w:val="0"/>
          <w:numId w:val="41"/>
        </w:numPr>
        <w:tabs>
          <w:tab w:val="left" w:pos="720"/>
          <w:tab w:val="left" w:pos="1440"/>
          <w:tab w:val="left" w:pos="2355"/>
          <w:tab w:val="left" w:pos="3630"/>
        </w:tabs>
        <w:spacing w:line="720" w:lineRule="auto"/>
        <w:rPr>
          <w:b/>
        </w:rPr>
      </w:pPr>
      <w:r>
        <w:rPr>
          <w:b/>
        </w:rPr>
        <w:t>Listen and Write.</w:t>
      </w:r>
    </w:p>
    <w:p w:rsidR="00193D60" w:rsidRDefault="00193D60" w:rsidP="0060050E">
      <w:pPr>
        <w:pStyle w:val="ListParagraph"/>
        <w:numPr>
          <w:ilvl w:val="0"/>
          <w:numId w:val="41"/>
        </w:numPr>
        <w:tabs>
          <w:tab w:val="left" w:pos="720"/>
          <w:tab w:val="left" w:pos="1440"/>
          <w:tab w:val="left" w:pos="2355"/>
          <w:tab w:val="left" w:pos="3630"/>
        </w:tabs>
        <w:spacing w:line="720" w:lineRule="auto"/>
        <w:rPr>
          <w:b/>
        </w:rPr>
      </w:pPr>
      <w:r>
        <w:rPr>
          <w:b/>
        </w:rPr>
        <w:t>Fill in /Wh/ sound in the space provided.</w:t>
      </w:r>
    </w:p>
    <w:p w:rsidR="00193D60" w:rsidRDefault="00193D60" w:rsidP="00193D60">
      <w:pPr>
        <w:pStyle w:val="ListParagraph"/>
        <w:tabs>
          <w:tab w:val="left" w:pos="720"/>
          <w:tab w:val="left" w:pos="1440"/>
          <w:tab w:val="left" w:pos="2355"/>
          <w:tab w:val="left" w:pos="3630"/>
        </w:tabs>
        <w:spacing w:line="720" w:lineRule="auto"/>
      </w:pPr>
      <w:r w:rsidRPr="003F448C">
        <w:t>___at</w:t>
      </w:r>
      <w:r>
        <w:tab/>
      </w:r>
      <w:r>
        <w:tab/>
        <w:t>____o</w:t>
      </w:r>
      <w:r>
        <w:tab/>
      </w:r>
      <w:r>
        <w:tab/>
        <w:t>_____en</w:t>
      </w:r>
      <w:r>
        <w:tab/>
      </w:r>
      <w:r>
        <w:tab/>
        <w:t>____ole</w:t>
      </w:r>
    </w:p>
    <w:p w:rsidR="00193D60" w:rsidRDefault="00193D60" w:rsidP="00193D60">
      <w:pPr>
        <w:pStyle w:val="ListParagraph"/>
        <w:tabs>
          <w:tab w:val="left" w:pos="720"/>
          <w:tab w:val="left" w:pos="1440"/>
          <w:tab w:val="left" w:pos="2355"/>
          <w:tab w:val="left" w:pos="3630"/>
        </w:tabs>
        <w:spacing w:line="720" w:lineRule="auto"/>
      </w:pPr>
      <w:r>
        <w:t>____y</w:t>
      </w:r>
      <w:r>
        <w:tab/>
      </w:r>
      <w:r>
        <w:tab/>
        <w:t>____ere</w:t>
      </w:r>
      <w:r>
        <w:tab/>
      </w:r>
      <w:r>
        <w:tab/>
        <w:t>_____ose</w:t>
      </w:r>
      <w:r>
        <w:tab/>
      </w:r>
      <w:r>
        <w:tab/>
        <w:t>__ether</w:t>
      </w:r>
    </w:p>
    <w:p w:rsidR="00193D60" w:rsidRDefault="00193D60" w:rsidP="00193D60">
      <w:pPr>
        <w:pStyle w:val="ListParagraph"/>
        <w:tabs>
          <w:tab w:val="left" w:pos="720"/>
          <w:tab w:val="left" w:pos="1440"/>
          <w:tab w:val="left" w:pos="2355"/>
          <w:tab w:val="left" w:pos="3630"/>
        </w:tabs>
        <w:spacing w:line="720" w:lineRule="auto"/>
      </w:pPr>
      <w:r>
        <w:t>____istle</w:t>
      </w:r>
      <w:r>
        <w:tab/>
        <w:t>____isper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line="600" w:lineRule="auto"/>
              <w:rPr>
                <w:rFonts w:ascii="Times New Roman" w:hAnsi="Times New Roman"/>
                <w:b/>
              </w:rPr>
            </w:pPr>
          </w:p>
        </w:tc>
        <w:tc>
          <w:tcPr>
            <w:tcW w:w="180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line="600" w:lineRule="auto"/>
              <w:rPr>
                <w:rFonts w:ascii="Times New Roman" w:hAnsi="Times New Roman"/>
                <w:b/>
              </w:rPr>
            </w:pPr>
          </w:p>
        </w:tc>
        <w:tc>
          <w:tcPr>
            <w:tcW w:w="2070" w:type="dxa"/>
          </w:tcPr>
          <w:p w:rsidR="00BA454D" w:rsidRPr="00A8615E" w:rsidRDefault="00BA454D" w:rsidP="00BA454D">
            <w:pPr>
              <w:spacing w:after="0" w:line="600" w:lineRule="auto"/>
              <w:rPr>
                <w:rFonts w:ascii="Times New Roman" w:hAnsi="Times New Roman"/>
                <w:b/>
              </w:rPr>
            </w:pPr>
          </w:p>
        </w:tc>
        <w:tc>
          <w:tcPr>
            <w:tcW w:w="1890" w:type="dxa"/>
          </w:tcPr>
          <w:p w:rsidR="00BA454D" w:rsidRPr="00A8615E" w:rsidRDefault="00BA454D" w:rsidP="00BA454D">
            <w:pPr>
              <w:spacing w:after="0" w:line="600" w:lineRule="auto"/>
              <w:rPr>
                <w:rFonts w:ascii="Times New Roman" w:hAnsi="Times New Roman"/>
                <w:b/>
              </w:rPr>
            </w:pPr>
          </w:p>
        </w:tc>
      </w:tr>
    </w:tbl>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Materials we use and their sources </w:t>
      </w:r>
    </w:p>
    <w:p w:rsidR="00BA454D" w:rsidRPr="00A8615E" w:rsidRDefault="00BA454D" w:rsidP="00BA454D">
      <w:pPr>
        <w:spacing w:after="0" w:line="60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Pr="00A8615E" w:rsidRDefault="00BA454D" w:rsidP="00BA454D">
      <w:pPr>
        <w:pStyle w:val="ListParagraph"/>
        <w:numPr>
          <w:ilvl w:val="0"/>
          <w:numId w:val="1"/>
        </w:numPr>
        <w:spacing w:line="600" w:lineRule="auto"/>
        <w:ind w:left="360"/>
      </w:pPr>
      <w:r w:rsidRPr="00A8615E">
        <w:t xml:space="preserve">Read the words correctly. </w:t>
      </w:r>
    </w:p>
    <w:p w:rsidR="00BA454D" w:rsidRPr="00A8615E" w:rsidRDefault="00BA454D" w:rsidP="00BA454D">
      <w:pPr>
        <w:pStyle w:val="ListParagraph"/>
        <w:numPr>
          <w:ilvl w:val="0"/>
          <w:numId w:val="1"/>
        </w:numPr>
        <w:spacing w:line="600" w:lineRule="auto"/>
        <w:ind w:left="360"/>
      </w:pPr>
      <w:r w:rsidRPr="00A8615E">
        <w:t xml:space="preserve">Spell the words correctly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Materials we use and their sources    </w:t>
      </w:r>
    </w:p>
    <w:p w:rsidR="00BA454D" w:rsidRPr="00A8615E" w:rsidRDefault="00BA454D" w:rsidP="00BA454D">
      <w:pPr>
        <w:spacing w:after="0" w:line="360" w:lineRule="auto"/>
        <w:rPr>
          <w:rFonts w:ascii="Times New Roman" w:hAnsi="Times New Roman"/>
        </w:rPr>
      </w:pPr>
      <w:r w:rsidRPr="00A8615E">
        <w:rPr>
          <w:rFonts w:ascii="Times New Roman" w:hAnsi="Times New Roman"/>
        </w:rPr>
        <w:t xml:space="preserve">paper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leaves </w:t>
      </w:r>
      <w:r>
        <w:rPr>
          <w:rFonts w:ascii="Times New Roman" w:hAnsi="Times New Roman"/>
        </w:rPr>
        <w:tab/>
      </w:r>
      <w:r>
        <w:rPr>
          <w:rFonts w:ascii="Times New Roman" w:hAnsi="Times New Roman"/>
        </w:rPr>
        <w:tab/>
      </w:r>
      <w:r>
        <w:rPr>
          <w:rFonts w:ascii="Times New Roman" w:hAnsi="Times New Roman"/>
        </w:rPr>
        <w:tab/>
        <w:t xml:space="preserve">banana fibers </w:t>
      </w:r>
    </w:p>
    <w:p w:rsidR="00BA454D" w:rsidRPr="00A8615E" w:rsidRDefault="00BA454D" w:rsidP="00BA454D">
      <w:pPr>
        <w:spacing w:after="0" w:line="360" w:lineRule="auto"/>
        <w:rPr>
          <w:rFonts w:ascii="Times New Roman" w:hAnsi="Times New Roman"/>
        </w:rPr>
      </w:pPr>
      <w:r w:rsidRPr="00A8615E">
        <w:rPr>
          <w:rFonts w:ascii="Times New Roman" w:hAnsi="Times New Roman"/>
        </w:rPr>
        <w:t xml:space="preserve">clay </w:t>
      </w:r>
      <w:r w:rsidRPr="00A8615E">
        <w:rPr>
          <w:rFonts w:ascii="Times New Roman" w:hAnsi="Times New Roman"/>
        </w:rPr>
        <w:tab/>
      </w:r>
      <w:r w:rsidRPr="00A8615E">
        <w:rPr>
          <w:rFonts w:ascii="Times New Roman" w:hAnsi="Times New Roman"/>
        </w:rPr>
        <w:tab/>
      </w:r>
      <w:r w:rsidRPr="00A8615E">
        <w:rPr>
          <w:rFonts w:ascii="Times New Roman" w:hAnsi="Times New Roman"/>
        </w:rPr>
        <w:tab/>
        <w:t>soil</w:t>
      </w:r>
      <w:r w:rsidRPr="00A8615E">
        <w:rPr>
          <w:rFonts w:ascii="Times New Roman" w:hAnsi="Times New Roman"/>
        </w:rPr>
        <w:tab/>
      </w:r>
      <w:r w:rsidRPr="00A8615E">
        <w:rPr>
          <w:rFonts w:ascii="Times New Roman" w:hAnsi="Times New Roman"/>
        </w:rPr>
        <w:tab/>
      </w:r>
      <w:r>
        <w:rPr>
          <w:rFonts w:ascii="Times New Roman" w:hAnsi="Times New Roman"/>
        </w:rPr>
        <w:tab/>
        <w:t xml:space="preserve">garden </w:t>
      </w:r>
      <w:r w:rsidRPr="00A8615E">
        <w:rPr>
          <w:rFonts w:ascii="Times New Roman" w:hAnsi="Times New Roman"/>
        </w:rPr>
        <w:tab/>
      </w:r>
    </w:p>
    <w:p w:rsidR="00BA454D" w:rsidRPr="00A8615E" w:rsidRDefault="00BA454D" w:rsidP="00BA454D">
      <w:pPr>
        <w:spacing w:after="0" w:line="360" w:lineRule="auto"/>
        <w:rPr>
          <w:rFonts w:ascii="Times New Roman" w:hAnsi="Times New Roman"/>
        </w:rPr>
      </w:pPr>
      <w:r w:rsidRPr="00A8615E">
        <w:rPr>
          <w:rFonts w:ascii="Times New Roman" w:hAnsi="Times New Roman"/>
        </w:rPr>
        <w:t xml:space="preserve">sisal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palm leaves </w:t>
      </w:r>
      <w:r>
        <w:rPr>
          <w:rFonts w:ascii="Times New Roman" w:hAnsi="Times New Roman"/>
        </w:rPr>
        <w:tab/>
      </w:r>
      <w:r>
        <w:rPr>
          <w:rFonts w:ascii="Times New Roman" w:hAnsi="Times New Roman"/>
        </w:rPr>
        <w:tab/>
        <w:t xml:space="preserve">forest </w:t>
      </w:r>
    </w:p>
    <w:p w:rsidR="00BA454D" w:rsidRDefault="00BA454D" w:rsidP="00BA454D">
      <w:pPr>
        <w:spacing w:after="0" w:line="360" w:lineRule="auto"/>
        <w:rPr>
          <w:rFonts w:ascii="Times New Roman" w:hAnsi="Times New Roman"/>
        </w:rPr>
      </w:pPr>
      <w:r w:rsidRPr="00A8615E">
        <w:rPr>
          <w:rFonts w:ascii="Times New Roman" w:hAnsi="Times New Roman"/>
        </w:rPr>
        <w:t xml:space="preserve">seeds </w:t>
      </w:r>
      <w:r w:rsidRPr="00A8615E">
        <w:rPr>
          <w:rFonts w:ascii="Times New Roman" w:hAnsi="Times New Roman"/>
        </w:rPr>
        <w:tab/>
      </w:r>
      <w:r w:rsidRPr="00A8615E">
        <w:rPr>
          <w:rFonts w:ascii="Times New Roman" w:hAnsi="Times New Roman"/>
        </w:rPr>
        <w:tab/>
      </w:r>
      <w:r w:rsidRPr="00A8615E">
        <w:rPr>
          <w:rFonts w:ascii="Times New Roman" w:hAnsi="Times New Roman"/>
        </w:rPr>
        <w:tab/>
      </w:r>
      <w:r>
        <w:rPr>
          <w:rFonts w:ascii="Times New Roman" w:hAnsi="Times New Roman"/>
        </w:rPr>
        <w:t xml:space="preserve">plants </w:t>
      </w:r>
      <w:r>
        <w:rPr>
          <w:rFonts w:ascii="Times New Roman" w:hAnsi="Times New Roman"/>
        </w:rPr>
        <w:tab/>
      </w:r>
      <w:r>
        <w:rPr>
          <w:rFonts w:ascii="Times New Roman" w:hAnsi="Times New Roman"/>
        </w:rPr>
        <w:tab/>
      </w:r>
      <w:r>
        <w:rPr>
          <w:rFonts w:ascii="Times New Roman" w:hAnsi="Times New Roman"/>
        </w:rPr>
        <w:tab/>
      </w:r>
      <w:r w:rsidRPr="00A8615E">
        <w:rPr>
          <w:rFonts w:ascii="Times New Roman" w:hAnsi="Times New Roman"/>
        </w:rPr>
        <w:t xml:space="preserve">swamp </w:t>
      </w:r>
      <w:r w:rsidRPr="00A8615E">
        <w:rPr>
          <w:rFonts w:ascii="Times New Roman" w:hAnsi="Times New Roman"/>
        </w:rPr>
        <w:tab/>
      </w:r>
      <w:r w:rsidRPr="00A8615E">
        <w:rPr>
          <w:rFonts w:ascii="Times New Roman" w:hAnsi="Times New Roman"/>
        </w:rPr>
        <w:tab/>
      </w:r>
      <w:r>
        <w:rPr>
          <w:rFonts w:ascii="Times New Roman" w:hAnsi="Times New Roman"/>
        </w:rPr>
        <w:tab/>
      </w:r>
    </w:p>
    <w:p w:rsidR="00BA454D" w:rsidRPr="00A8615E" w:rsidRDefault="00BA454D" w:rsidP="00BA454D">
      <w:pPr>
        <w:spacing w:after="0" w:line="360" w:lineRule="auto"/>
        <w:rPr>
          <w:rFonts w:ascii="Times New Roman" w:hAnsi="Times New Roman"/>
        </w:rPr>
      </w:pPr>
      <w:r w:rsidRPr="00A8615E">
        <w:rPr>
          <w:rFonts w:ascii="Times New Roman" w:hAnsi="Times New Roman"/>
        </w:rPr>
        <w:t xml:space="preserve">raffia </w:t>
      </w:r>
      <w:r>
        <w:rPr>
          <w:rFonts w:ascii="Times New Roman" w:hAnsi="Times New Roman"/>
        </w:rPr>
        <w:tab/>
      </w:r>
      <w:r>
        <w:rPr>
          <w:rFonts w:ascii="Times New Roman" w:hAnsi="Times New Roman"/>
        </w:rPr>
        <w:tab/>
      </w:r>
      <w:r>
        <w:rPr>
          <w:rFonts w:ascii="Times New Roman" w:hAnsi="Times New Roman"/>
        </w:rPr>
        <w:tab/>
      </w:r>
      <w:r w:rsidRPr="00A8615E">
        <w:rPr>
          <w:rFonts w:ascii="Times New Roman" w:hAnsi="Times New Roman"/>
        </w:rPr>
        <w:t xml:space="preserve">animal skin </w:t>
      </w:r>
      <w:r w:rsidRPr="00A8615E">
        <w:rPr>
          <w:rFonts w:ascii="Times New Roman" w:hAnsi="Times New Roman"/>
        </w:rPr>
        <w:tab/>
      </w:r>
      <w:r w:rsidRPr="00A8615E">
        <w:rPr>
          <w:rFonts w:ascii="Times New Roman" w:hAnsi="Times New Roman"/>
        </w:rPr>
        <w:tab/>
        <w:t>fibres</w:t>
      </w:r>
    </w:p>
    <w:p w:rsidR="00BA454D" w:rsidRPr="00A8615E" w:rsidRDefault="00BA454D" w:rsidP="00BA454D">
      <w:pPr>
        <w:spacing w:after="0" w:line="360" w:lineRule="auto"/>
        <w:rPr>
          <w:rFonts w:ascii="Times New Roman" w:hAnsi="Times New Roman"/>
        </w:rPr>
      </w:pPr>
      <w:r w:rsidRPr="00A8615E">
        <w:rPr>
          <w:rFonts w:ascii="Times New Roman" w:hAnsi="Times New Roman"/>
        </w:rPr>
        <w:t xml:space="preserve">grass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reeds </w:t>
      </w:r>
    </w:p>
    <w:p w:rsidR="00BA454D" w:rsidRPr="00A8615E" w:rsidRDefault="00BA454D" w:rsidP="00BA454D">
      <w:pPr>
        <w:spacing w:after="0" w:line="360" w:lineRule="auto"/>
        <w:rPr>
          <w:rFonts w:ascii="Times New Roman" w:hAnsi="Times New Roman"/>
        </w:rPr>
      </w:pP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Exercise </w:t>
      </w:r>
    </w:p>
    <w:p w:rsidR="00BA454D" w:rsidRDefault="00BA454D" w:rsidP="00BA454D">
      <w:pPr>
        <w:pStyle w:val="ListParagraph"/>
        <w:numPr>
          <w:ilvl w:val="0"/>
          <w:numId w:val="29"/>
        </w:numPr>
        <w:spacing w:line="360" w:lineRule="auto"/>
      </w:pPr>
      <w:r>
        <w:t xml:space="preserve">Listen and write </w:t>
      </w:r>
    </w:p>
    <w:p w:rsidR="00BA454D" w:rsidRDefault="00BA454D" w:rsidP="00BA454D">
      <w:pPr>
        <w:pStyle w:val="ListParagraph"/>
        <w:numPr>
          <w:ilvl w:val="0"/>
          <w:numId w:val="29"/>
        </w:numPr>
        <w:spacing w:line="360" w:lineRule="auto"/>
      </w:pPr>
      <w:r>
        <w:t xml:space="preserve">Fill in the missing letters </w:t>
      </w:r>
    </w:p>
    <w:p w:rsidR="00BA454D" w:rsidRDefault="00BA454D" w:rsidP="00BA454D">
      <w:pPr>
        <w:pStyle w:val="ListParagraph"/>
        <w:spacing w:line="360" w:lineRule="auto"/>
      </w:pPr>
      <w:r>
        <w:t>Cl____y</w:t>
      </w:r>
      <w:r>
        <w:tab/>
      </w:r>
      <w:r>
        <w:tab/>
        <w:t>p___lm</w:t>
      </w:r>
      <w:r>
        <w:tab/>
      </w:r>
      <w:r>
        <w:tab/>
        <w:t>le__ves</w:t>
      </w:r>
      <w:r>
        <w:tab/>
      </w:r>
      <w:r>
        <w:tab/>
        <w:t>si___al</w:t>
      </w:r>
    </w:p>
    <w:p w:rsidR="00BA454D" w:rsidRDefault="00BA454D" w:rsidP="00BA454D">
      <w:pPr>
        <w:pStyle w:val="ListParagraph"/>
        <w:spacing w:line="360" w:lineRule="auto"/>
      </w:pPr>
      <w:r>
        <w:t>Ra___ ___ia</w:t>
      </w:r>
      <w:r>
        <w:tab/>
      </w:r>
      <w:r>
        <w:tab/>
        <w:t>fi__res</w:t>
      </w:r>
      <w:r>
        <w:tab/>
      </w:r>
      <w:r>
        <w:tab/>
      </w:r>
      <w:r>
        <w:tab/>
        <w:t>r___ ___ds</w:t>
      </w:r>
    </w:p>
    <w:p w:rsidR="00BA454D" w:rsidRDefault="00BA454D" w:rsidP="00BA454D">
      <w:pPr>
        <w:pStyle w:val="ListParagraph"/>
        <w:spacing w:line="360" w:lineRule="auto"/>
        <w:ind w:left="0"/>
      </w:pPr>
      <w:r>
        <w:t xml:space="preserve">Fill in the correct words from the brackets </w:t>
      </w:r>
    </w:p>
    <w:p w:rsidR="00BA454D" w:rsidRDefault="00BA454D" w:rsidP="00BA454D">
      <w:pPr>
        <w:pStyle w:val="ListParagraph"/>
        <w:numPr>
          <w:ilvl w:val="0"/>
          <w:numId w:val="30"/>
        </w:numPr>
        <w:spacing w:line="360" w:lineRule="auto"/>
      </w:pPr>
      <w:r>
        <w:t>We use ___________to make pots. (clay, soil)</w:t>
      </w:r>
    </w:p>
    <w:p w:rsidR="00BA454D" w:rsidRDefault="00BA454D" w:rsidP="00BA454D">
      <w:pPr>
        <w:pStyle w:val="ListParagraph"/>
        <w:numPr>
          <w:ilvl w:val="0"/>
          <w:numId w:val="30"/>
        </w:numPr>
        <w:spacing w:line="360" w:lineRule="auto"/>
      </w:pPr>
      <w:r>
        <w:t>We use_______________to make ornaments. (sisal, seeds)</w:t>
      </w:r>
    </w:p>
    <w:p w:rsidR="00BA454D" w:rsidRDefault="00BA454D" w:rsidP="00BA454D">
      <w:pPr>
        <w:pStyle w:val="ListParagraph"/>
        <w:numPr>
          <w:ilvl w:val="0"/>
          <w:numId w:val="30"/>
        </w:numPr>
        <w:spacing w:line="360" w:lineRule="auto"/>
      </w:pPr>
      <w:r>
        <w:t>We use _______________ to make dolls. (fibres, leaves)</w:t>
      </w:r>
    </w:p>
    <w:p w:rsidR="00BA454D" w:rsidRDefault="00BA454D" w:rsidP="00BA454D">
      <w:pPr>
        <w:pStyle w:val="ListParagraph"/>
        <w:numPr>
          <w:ilvl w:val="0"/>
          <w:numId w:val="30"/>
        </w:numPr>
        <w:spacing w:line="360" w:lineRule="auto"/>
      </w:pPr>
      <w:r>
        <w:t>We use _______________to make mats. (palm leaves, reeds)</w:t>
      </w:r>
    </w:p>
    <w:p w:rsidR="00BA454D" w:rsidRDefault="00BA454D" w:rsidP="00BA454D">
      <w:pPr>
        <w:pStyle w:val="ListParagraph"/>
        <w:numPr>
          <w:ilvl w:val="0"/>
          <w:numId w:val="30"/>
        </w:numPr>
        <w:spacing w:line="360" w:lineRule="auto"/>
      </w:pPr>
      <w:r>
        <w:t>We use_______________ to make baskets. (palm leaves, reeds)</w:t>
      </w:r>
    </w:p>
    <w:p w:rsidR="00BA454D" w:rsidRDefault="00BA454D" w:rsidP="00BA454D">
      <w:pPr>
        <w:pStyle w:val="ListParagraph"/>
        <w:numPr>
          <w:ilvl w:val="0"/>
          <w:numId w:val="30"/>
        </w:numPr>
        <w:spacing w:line="360" w:lineRule="auto"/>
      </w:pPr>
      <w:r>
        <w:t>We get clay soil from _______________</w:t>
      </w:r>
    </w:p>
    <w:p w:rsidR="00BA454D" w:rsidRDefault="00BA454D" w:rsidP="00BA454D">
      <w:pPr>
        <w:pStyle w:val="ListParagraph"/>
        <w:numPr>
          <w:ilvl w:val="0"/>
          <w:numId w:val="30"/>
        </w:numPr>
        <w:spacing w:line="360" w:lineRule="auto"/>
      </w:pPr>
      <w:r>
        <w:t>Palm leaves are got from the _______________</w:t>
      </w:r>
    </w:p>
    <w:p w:rsidR="00BA454D" w:rsidRPr="00A8615E" w:rsidRDefault="00BA454D" w:rsidP="00BA454D">
      <w:pPr>
        <w:pStyle w:val="ListParagraph"/>
        <w:numPr>
          <w:ilvl w:val="0"/>
          <w:numId w:val="30"/>
        </w:numPr>
        <w:spacing w:line="360" w:lineRule="auto"/>
      </w:pPr>
      <w:r>
        <w:t>Sisal is used to make_____________________</w:t>
      </w:r>
    </w:p>
    <w:p w:rsidR="00BA454D" w:rsidRDefault="00BA454D" w:rsidP="00193D60">
      <w:pPr>
        <w:pStyle w:val="ListParagraph"/>
        <w:tabs>
          <w:tab w:val="left" w:pos="720"/>
          <w:tab w:val="left" w:pos="1440"/>
          <w:tab w:val="left" w:pos="2355"/>
          <w:tab w:val="left" w:pos="3630"/>
        </w:tabs>
        <w:spacing w:line="72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rPr>
                <w:rFonts w:ascii="Times New Roman" w:hAnsi="Times New Roman"/>
                <w:b/>
              </w:rPr>
            </w:pPr>
          </w:p>
        </w:tc>
        <w:tc>
          <w:tcPr>
            <w:tcW w:w="1800" w:type="dxa"/>
          </w:tcPr>
          <w:p w:rsidR="00BA454D" w:rsidRPr="00A8615E" w:rsidRDefault="00BA454D" w:rsidP="00BA454D">
            <w:pPr>
              <w:spacing w:after="0"/>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rPr>
                <w:rFonts w:ascii="Times New Roman" w:hAnsi="Times New Roman"/>
                <w:b/>
              </w:rPr>
            </w:pPr>
          </w:p>
        </w:tc>
        <w:tc>
          <w:tcPr>
            <w:tcW w:w="2070" w:type="dxa"/>
          </w:tcPr>
          <w:p w:rsidR="00BA454D" w:rsidRPr="00A8615E" w:rsidRDefault="00BA454D" w:rsidP="00BA454D">
            <w:pPr>
              <w:spacing w:after="0"/>
              <w:rPr>
                <w:rFonts w:ascii="Times New Roman" w:hAnsi="Times New Roman"/>
                <w:b/>
              </w:rPr>
            </w:pPr>
          </w:p>
        </w:tc>
        <w:tc>
          <w:tcPr>
            <w:tcW w:w="1890" w:type="dxa"/>
          </w:tcPr>
          <w:p w:rsidR="00BA454D" w:rsidRPr="00A8615E" w:rsidRDefault="00BA454D" w:rsidP="00BA454D">
            <w:pPr>
              <w:spacing w:after="0"/>
              <w:rPr>
                <w:rFonts w:ascii="Times New Roman" w:hAnsi="Times New Roman"/>
                <w:b/>
              </w:rPr>
            </w:pPr>
          </w:p>
        </w:tc>
      </w:tr>
    </w:tbl>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r>
      <w:r>
        <w:rPr>
          <w:rFonts w:ascii="Times New Roman" w:hAnsi="Times New Roman"/>
          <w:b/>
        </w:rPr>
        <w:t>Materials we use and their sources</w:t>
      </w:r>
    </w:p>
    <w:p w:rsidR="00BA454D" w:rsidRPr="00A8615E" w:rsidRDefault="00BA454D" w:rsidP="00BA454D">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Default="00BA454D" w:rsidP="00BA454D">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r>
      <w:r>
        <w:rPr>
          <w:rFonts w:ascii="Times New Roman" w:hAnsi="Times New Roman"/>
          <w:b/>
        </w:rPr>
        <w:t xml:space="preserve">text book reading </w:t>
      </w:r>
    </w:p>
    <w:p w:rsidR="00BA454D" w:rsidRDefault="00BA454D" w:rsidP="00BA454D">
      <w:pPr>
        <w:spacing w:after="0" w:line="360" w:lineRule="auto"/>
        <w:ind w:left="720" w:firstLine="720"/>
        <w:rPr>
          <w:rFonts w:ascii="Times New Roman" w:hAnsi="Times New Roman"/>
        </w:rPr>
      </w:pPr>
      <w:r>
        <w:rPr>
          <w:rFonts w:ascii="Times New Roman" w:hAnsi="Times New Roman"/>
        </w:rPr>
        <w:t xml:space="preserve">One the road and at home </w:t>
      </w:r>
    </w:p>
    <w:p w:rsidR="00BA454D" w:rsidRDefault="00BA454D" w:rsidP="00BA454D">
      <w:pPr>
        <w:spacing w:after="0" w:line="360" w:lineRule="auto"/>
        <w:ind w:left="720" w:firstLine="720"/>
        <w:rPr>
          <w:rFonts w:ascii="Times New Roman" w:hAnsi="Times New Roman"/>
        </w:rPr>
      </w:pPr>
      <w:r>
        <w:rPr>
          <w:rFonts w:ascii="Times New Roman" w:hAnsi="Times New Roman"/>
        </w:rPr>
        <w:t xml:space="preserve">Enjoying ourselves </w:t>
      </w:r>
    </w:p>
    <w:p w:rsidR="00BA454D" w:rsidRPr="00BA354A" w:rsidRDefault="00BA454D" w:rsidP="00BA454D">
      <w:pPr>
        <w:spacing w:after="0" w:line="360" w:lineRule="auto"/>
        <w:ind w:left="720" w:firstLine="720"/>
        <w:rPr>
          <w:rFonts w:ascii="Times New Roman" w:hAnsi="Times New Roman"/>
        </w:rPr>
      </w:pPr>
      <w:r>
        <w:rPr>
          <w:rFonts w:ascii="Times New Roman" w:hAnsi="Times New Roman"/>
        </w:rPr>
        <w:t xml:space="preserve">Things around us </w:t>
      </w:r>
    </w:p>
    <w:p w:rsidR="00BA454D" w:rsidRDefault="00BA454D" w:rsidP="00BA454D">
      <w:pPr>
        <w:tabs>
          <w:tab w:val="left" w:pos="720"/>
          <w:tab w:val="left" w:pos="1440"/>
          <w:tab w:val="left" w:pos="2355"/>
          <w:tab w:val="left" w:pos="3630"/>
        </w:tabs>
        <w:spacing w:line="720" w:lineRule="auto"/>
      </w:pPr>
    </w:p>
    <w:p w:rsidR="00BA454D" w:rsidRDefault="00BA454D" w:rsidP="00BA454D">
      <w:pPr>
        <w:tabs>
          <w:tab w:val="left" w:pos="720"/>
          <w:tab w:val="left" w:pos="1440"/>
          <w:tab w:val="left" w:pos="2355"/>
          <w:tab w:val="left" w:pos="3630"/>
        </w:tabs>
        <w:spacing w:line="720" w:lineRule="auto"/>
      </w:pPr>
    </w:p>
    <w:p w:rsidR="00BA454D" w:rsidRDefault="00BA454D" w:rsidP="00BA454D">
      <w:pPr>
        <w:tabs>
          <w:tab w:val="left" w:pos="720"/>
          <w:tab w:val="left" w:pos="1440"/>
          <w:tab w:val="left" w:pos="2355"/>
          <w:tab w:val="left" w:pos="3630"/>
        </w:tabs>
        <w:spacing w:line="720" w:lineRule="auto"/>
      </w:pPr>
    </w:p>
    <w:p w:rsidR="00BA454D" w:rsidRDefault="00BA454D" w:rsidP="00BA454D">
      <w:pPr>
        <w:tabs>
          <w:tab w:val="left" w:pos="720"/>
          <w:tab w:val="left" w:pos="1440"/>
          <w:tab w:val="left" w:pos="2355"/>
          <w:tab w:val="left" w:pos="3630"/>
        </w:tabs>
        <w:spacing w:line="720" w:lineRule="auto"/>
      </w:pPr>
    </w:p>
    <w:p w:rsidR="00BA454D" w:rsidRDefault="00BA454D" w:rsidP="00BA454D">
      <w:pPr>
        <w:tabs>
          <w:tab w:val="left" w:pos="720"/>
          <w:tab w:val="left" w:pos="1440"/>
          <w:tab w:val="left" w:pos="2355"/>
          <w:tab w:val="left" w:pos="3630"/>
        </w:tabs>
        <w:spacing w:line="720" w:lineRule="auto"/>
      </w:pPr>
    </w:p>
    <w:p w:rsidR="00BA454D" w:rsidRPr="00A30D95" w:rsidRDefault="00BA454D" w:rsidP="00BA454D">
      <w:pPr>
        <w:tabs>
          <w:tab w:val="left" w:pos="720"/>
          <w:tab w:val="left" w:pos="1440"/>
          <w:tab w:val="left" w:pos="2355"/>
          <w:tab w:val="left" w:pos="3630"/>
        </w:tabs>
        <w:spacing w:line="72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Materials we use and their </w:t>
      </w:r>
      <w:r>
        <w:rPr>
          <w:rFonts w:ascii="Times New Roman" w:hAnsi="Times New Roman"/>
          <w:b/>
        </w:rPr>
        <w:t>sources</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193D60">
      <w:pPr>
        <w:pStyle w:val="ListParagraph"/>
        <w:numPr>
          <w:ilvl w:val="0"/>
          <w:numId w:val="1"/>
        </w:numPr>
        <w:spacing w:line="480" w:lineRule="auto"/>
        <w:ind w:left="360"/>
      </w:pPr>
      <w:r>
        <w:t>Pronounces the sound correctly.</w:t>
      </w:r>
    </w:p>
    <w:p w:rsidR="00193D60" w:rsidRDefault="00193D60" w:rsidP="00193D60">
      <w:pPr>
        <w:pStyle w:val="ListParagraph"/>
        <w:numPr>
          <w:ilvl w:val="0"/>
          <w:numId w:val="1"/>
        </w:numPr>
        <w:spacing w:line="480" w:lineRule="auto"/>
        <w:ind w:left="360"/>
      </w:pPr>
      <w:r>
        <w:t>Reads the words of the sound correctly.</w:t>
      </w:r>
    </w:p>
    <w:p w:rsidR="00193D60" w:rsidRPr="00A8615E" w:rsidRDefault="00193D60" w:rsidP="00193D60">
      <w:pPr>
        <w:pStyle w:val="ListParagraph"/>
        <w:numPr>
          <w:ilvl w:val="0"/>
          <w:numId w:val="1"/>
        </w:numPr>
        <w:spacing w:line="480" w:lineRule="auto"/>
        <w:ind w:left="360"/>
      </w:pPr>
      <w:r>
        <w:t>Spells the words correctly.</w:t>
      </w:r>
    </w:p>
    <w:p w:rsidR="00193D60" w:rsidRDefault="00193D60" w:rsidP="00193D60">
      <w:pPr>
        <w:spacing w:after="0" w:line="360" w:lineRule="auto"/>
        <w:rPr>
          <w:rFonts w:ascii="Times New Roman" w:hAnsi="Times New Roman"/>
          <w:b/>
        </w:rPr>
      </w:pPr>
      <w:r>
        <w:rPr>
          <w:rFonts w:ascii="Times New Roman" w:hAnsi="Times New Roman"/>
          <w:b/>
        </w:rPr>
        <w:t xml:space="preserve">Content: </w:t>
      </w:r>
      <w:r>
        <w:rPr>
          <w:rFonts w:ascii="Times New Roman" w:hAnsi="Times New Roman"/>
          <w:b/>
        </w:rPr>
        <w:tab/>
        <w:t>“tion</w:t>
      </w:r>
      <w:r w:rsidRPr="00A8615E">
        <w:rPr>
          <w:rFonts w:ascii="Times New Roman" w:hAnsi="Times New Roman"/>
          <w:b/>
        </w:rPr>
        <w:t>” sound</w:t>
      </w:r>
    </w:p>
    <w:p w:rsidR="00193D60" w:rsidRDefault="00193D60" w:rsidP="00193D60">
      <w:pPr>
        <w:spacing w:after="0" w:line="480" w:lineRule="auto"/>
        <w:rPr>
          <w:rFonts w:ascii="Times New Roman" w:hAnsi="Times New Roman"/>
        </w:rPr>
      </w:pPr>
      <w:r>
        <w:rPr>
          <w:rFonts w:ascii="Times New Roman" w:hAnsi="Times New Roman"/>
          <w:b/>
        </w:rPr>
        <w:tab/>
      </w:r>
      <w:r>
        <w:rPr>
          <w:rFonts w:ascii="Times New Roman" w:hAnsi="Times New Roman"/>
        </w:rPr>
        <w:t>Attention</w:t>
      </w:r>
      <w:r>
        <w:rPr>
          <w:rFonts w:ascii="Times New Roman" w:hAnsi="Times New Roman"/>
        </w:rPr>
        <w:tab/>
      </w:r>
      <w:r>
        <w:rPr>
          <w:rFonts w:ascii="Times New Roman" w:hAnsi="Times New Roman"/>
        </w:rPr>
        <w:tab/>
        <w:t>station</w:t>
      </w:r>
      <w:r>
        <w:rPr>
          <w:rFonts w:ascii="Times New Roman" w:hAnsi="Times New Roman"/>
        </w:rPr>
        <w:tab/>
      </w:r>
      <w:r>
        <w:rPr>
          <w:rFonts w:ascii="Times New Roman" w:hAnsi="Times New Roman"/>
        </w:rPr>
        <w:tab/>
        <w:t>deduction</w:t>
      </w:r>
      <w:r>
        <w:rPr>
          <w:rFonts w:ascii="Times New Roman" w:hAnsi="Times New Roman"/>
        </w:rPr>
        <w:tab/>
      </w:r>
      <w:r>
        <w:rPr>
          <w:rFonts w:ascii="Times New Roman" w:hAnsi="Times New Roman"/>
        </w:rPr>
        <w:tab/>
        <w:t>examination</w:t>
      </w:r>
    </w:p>
    <w:p w:rsidR="00193D60" w:rsidRDefault="00193D60" w:rsidP="00193D60">
      <w:pPr>
        <w:spacing w:after="0" w:line="480" w:lineRule="auto"/>
        <w:rPr>
          <w:rFonts w:ascii="Times New Roman" w:hAnsi="Times New Roman"/>
        </w:rPr>
      </w:pPr>
      <w:r>
        <w:rPr>
          <w:rFonts w:ascii="Times New Roman" w:hAnsi="Times New Roman"/>
        </w:rPr>
        <w:tab/>
        <w:t>Location</w:t>
      </w:r>
      <w:r>
        <w:rPr>
          <w:rFonts w:ascii="Times New Roman" w:hAnsi="Times New Roman"/>
        </w:rPr>
        <w:tab/>
      </w:r>
      <w:r>
        <w:rPr>
          <w:rFonts w:ascii="Times New Roman" w:hAnsi="Times New Roman"/>
        </w:rPr>
        <w:tab/>
        <w:t>formation</w:t>
      </w:r>
      <w:r>
        <w:rPr>
          <w:rFonts w:ascii="Times New Roman" w:hAnsi="Times New Roman"/>
        </w:rPr>
        <w:tab/>
        <w:t>motion</w:t>
      </w:r>
      <w:r>
        <w:rPr>
          <w:rFonts w:ascii="Times New Roman" w:hAnsi="Times New Roman"/>
        </w:rPr>
        <w:tab/>
      </w:r>
      <w:r>
        <w:rPr>
          <w:rFonts w:ascii="Times New Roman" w:hAnsi="Times New Roman"/>
        </w:rPr>
        <w:tab/>
      </w:r>
      <w:r>
        <w:rPr>
          <w:rFonts w:ascii="Times New Roman" w:hAnsi="Times New Roman"/>
        </w:rPr>
        <w:tab/>
        <w:t>subtraction</w:t>
      </w:r>
    </w:p>
    <w:p w:rsidR="00193D60" w:rsidRDefault="00193D60" w:rsidP="00193D60">
      <w:pPr>
        <w:spacing w:after="0" w:line="480" w:lineRule="auto"/>
        <w:rPr>
          <w:rFonts w:ascii="Times New Roman" w:hAnsi="Times New Roman"/>
        </w:rPr>
      </w:pPr>
      <w:r>
        <w:rPr>
          <w:rFonts w:ascii="Times New Roman" w:hAnsi="Times New Roman"/>
        </w:rPr>
        <w:tab/>
        <w:t>Education</w:t>
      </w:r>
      <w:r>
        <w:rPr>
          <w:rFonts w:ascii="Times New Roman" w:hAnsi="Times New Roman"/>
        </w:rPr>
        <w:tab/>
      </w:r>
      <w:r>
        <w:rPr>
          <w:rFonts w:ascii="Times New Roman" w:hAnsi="Times New Roman"/>
        </w:rPr>
        <w:tab/>
        <w:t>fraction</w:t>
      </w:r>
      <w:r>
        <w:rPr>
          <w:rFonts w:ascii="Times New Roman" w:hAnsi="Times New Roman"/>
        </w:rPr>
        <w:tab/>
      </w:r>
      <w:r>
        <w:rPr>
          <w:rFonts w:ascii="Times New Roman" w:hAnsi="Times New Roman"/>
        </w:rPr>
        <w:tab/>
        <w:t>function</w:t>
      </w:r>
      <w:r>
        <w:rPr>
          <w:rFonts w:ascii="Times New Roman" w:hAnsi="Times New Roman"/>
        </w:rPr>
        <w:tab/>
      </w:r>
      <w:r>
        <w:rPr>
          <w:rFonts w:ascii="Times New Roman" w:hAnsi="Times New Roman"/>
        </w:rPr>
        <w:tab/>
        <w:t>addition</w:t>
      </w:r>
    </w:p>
    <w:p w:rsidR="00193D60" w:rsidRDefault="00193D60" w:rsidP="00193D60">
      <w:pPr>
        <w:spacing w:after="0" w:line="480" w:lineRule="auto"/>
        <w:rPr>
          <w:rFonts w:ascii="Times New Roman" w:hAnsi="Times New Roman"/>
        </w:rPr>
      </w:pPr>
      <w:r>
        <w:rPr>
          <w:rFonts w:ascii="Times New Roman" w:hAnsi="Times New Roman"/>
        </w:rPr>
        <w:tab/>
        <w:t>Lotion</w:t>
      </w:r>
      <w:r>
        <w:rPr>
          <w:rFonts w:ascii="Times New Roman" w:hAnsi="Times New Roman"/>
        </w:rPr>
        <w:tab/>
      </w:r>
      <w:r>
        <w:rPr>
          <w:rFonts w:ascii="Times New Roman" w:hAnsi="Times New Roman"/>
        </w:rPr>
        <w:tab/>
      </w:r>
      <w:r>
        <w:rPr>
          <w:rFonts w:ascii="Times New Roman" w:hAnsi="Times New Roman"/>
        </w:rPr>
        <w:tab/>
        <w:t>nation</w:t>
      </w:r>
      <w:r>
        <w:rPr>
          <w:rFonts w:ascii="Times New Roman" w:hAnsi="Times New Roman"/>
        </w:rPr>
        <w:tab/>
      </w:r>
      <w:r>
        <w:rPr>
          <w:rFonts w:ascii="Times New Roman" w:hAnsi="Times New Roman"/>
        </w:rPr>
        <w:tab/>
        <w:t>junction</w:t>
      </w:r>
      <w:r>
        <w:rPr>
          <w:rFonts w:ascii="Times New Roman" w:hAnsi="Times New Roman"/>
        </w:rPr>
        <w:tab/>
      </w:r>
      <w:r>
        <w:rPr>
          <w:rFonts w:ascii="Times New Roman" w:hAnsi="Times New Roman"/>
        </w:rPr>
        <w:tab/>
        <w:t>competition</w:t>
      </w:r>
    </w:p>
    <w:p w:rsidR="00193D60" w:rsidRDefault="00193D60" w:rsidP="00193D60">
      <w:pPr>
        <w:spacing w:after="0" w:line="360" w:lineRule="auto"/>
        <w:rPr>
          <w:rFonts w:ascii="Times New Roman" w:hAnsi="Times New Roman"/>
          <w:b/>
        </w:rPr>
      </w:pPr>
      <w:r>
        <w:rPr>
          <w:rFonts w:ascii="Times New Roman" w:hAnsi="Times New Roman"/>
          <w:b/>
        </w:rPr>
        <w:t>Sentences:</w:t>
      </w:r>
    </w:p>
    <w:p w:rsidR="00193D60" w:rsidRPr="00894C96" w:rsidRDefault="00193D60" w:rsidP="0060050E">
      <w:pPr>
        <w:pStyle w:val="ListParagraph"/>
        <w:numPr>
          <w:ilvl w:val="0"/>
          <w:numId w:val="42"/>
        </w:numPr>
        <w:spacing w:line="480" w:lineRule="auto"/>
        <w:rPr>
          <w:b/>
        </w:rPr>
      </w:pPr>
      <w:r>
        <w:t>Everybody pay attention.</w:t>
      </w:r>
    </w:p>
    <w:p w:rsidR="00193D60" w:rsidRPr="00894C96" w:rsidRDefault="00193D60" w:rsidP="0060050E">
      <w:pPr>
        <w:pStyle w:val="ListParagraph"/>
        <w:numPr>
          <w:ilvl w:val="0"/>
          <w:numId w:val="42"/>
        </w:numPr>
        <w:spacing w:line="480" w:lineRule="auto"/>
        <w:rPr>
          <w:b/>
        </w:rPr>
      </w:pPr>
      <w:r>
        <w:t>Uganda is our nation.</w:t>
      </w:r>
    </w:p>
    <w:p w:rsidR="00193D60" w:rsidRPr="00894C96" w:rsidRDefault="00193D60" w:rsidP="0060050E">
      <w:pPr>
        <w:pStyle w:val="ListParagraph"/>
        <w:numPr>
          <w:ilvl w:val="0"/>
          <w:numId w:val="42"/>
        </w:numPr>
        <w:spacing w:line="480" w:lineRule="auto"/>
        <w:rPr>
          <w:b/>
        </w:rPr>
      </w:pPr>
      <w:r>
        <w:t>We will start examinations on Monday.</w:t>
      </w:r>
    </w:p>
    <w:p w:rsidR="00193D60" w:rsidRPr="00894C96" w:rsidRDefault="00193D60" w:rsidP="0060050E">
      <w:pPr>
        <w:pStyle w:val="ListParagraph"/>
        <w:numPr>
          <w:ilvl w:val="0"/>
          <w:numId w:val="42"/>
        </w:numPr>
        <w:spacing w:line="480" w:lineRule="auto"/>
        <w:rPr>
          <w:b/>
        </w:rPr>
      </w:pPr>
      <w:r>
        <w:t>Read the words then take dictation.</w:t>
      </w:r>
    </w:p>
    <w:p w:rsidR="00193D60" w:rsidRPr="00894C96" w:rsidRDefault="00193D60" w:rsidP="0060050E">
      <w:pPr>
        <w:pStyle w:val="ListParagraph"/>
        <w:numPr>
          <w:ilvl w:val="0"/>
          <w:numId w:val="42"/>
        </w:numPr>
        <w:spacing w:line="480" w:lineRule="auto"/>
        <w:rPr>
          <w:b/>
        </w:rPr>
      </w:pPr>
      <w:r>
        <w:t>It is not good to mix body lotions.</w:t>
      </w:r>
    </w:p>
    <w:p w:rsidR="00193D60" w:rsidRDefault="00193D60" w:rsidP="00193D60">
      <w:pPr>
        <w:spacing w:line="480" w:lineRule="auto"/>
        <w:rPr>
          <w:rFonts w:ascii="Times New Roman" w:hAnsi="Times New Roman"/>
          <w:b/>
        </w:rPr>
      </w:pPr>
      <w:r>
        <w:rPr>
          <w:rFonts w:ascii="Times New Roman" w:hAnsi="Times New Roman"/>
          <w:b/>
        </w:rPr>
        <w:t>Exercise:</w:t>
      </w:r>
    </w:p>
    <w:p w:rsidR="00193D60" w:rsidRPr="00894C96" w:rsidRDefault="00193D60" w:rsidP="0060050E">
      <w:pPr>
        <w:pStyle w:val="ListParagraph"/>
        <w:numPr>
          <w:ilvl w:val="0"/>
          <w:numId w:val="43"/>
        </w:numPr>
        <w:spacing w:line="480" w:lineRule="auto"/>
        <w:rPr>
          <w:b/>
        </w:rPr>
      </w:pPr>
      <w:r>
        <w:t>Listen and Write.</w:t>
      </w:r>
    </w:p>
    <w:p w:rsidR="00193D60" w:rsidRPr="00894C96" w:rsidRDefault="00193D60" w:rsidP="0060050E">
      <w:pPr>
        <w:pStyle w:val="ListParagraph"/>
        <w:numPr>
          <w:ilvl w:val="0"/>
          <w:numId w:val="43"/>
        </w:numPr>
        <w:spacing w:line="480" w:lineRule="auto"/>
        <w:rPr>
          <w:b/>
        </w:rPr>
      </w:pPr>
      <w:r>
        <w:t>Fill in the missing letters.</w:t>
      </w:r>
    </w:p>
    <w:p w:rsidR="00193D60" w:rsidRDefault="00193D60" w:rsidP="00193D60">
      <w:pPr>
        <w:pStyle w:val="ListParagraph"/>
        <w:spacing w:line="480" w:lineRule="auto"/>
      </w:pPr>
      <w:r>
        <w:t>deduct_n</w:t>
      </w:r>
      <w:r>
        <w:tab/>
      </w:r>
      <w:r>
        <w:tab/>
        <w:t>m__tion</w:t>
      </w:r>
    </w:p>
    <w:p w:rsidR="00193D60" w:rsidRDefault="00193D60" w:rsidP="00193D60">
      <w:pPr>
        <w:pStyle w:val="ListParagraph"/>
        <w:spacing w:line="480" w:lineRule="auto"/>
      </w:pPr>
      <w:r>
        <w:t>additi__n</w:t>
      </w:r>
      <w:r>
        <w:tab/>
      </w:r>
      <w:r>
        <w:tab/>
        <w:t>f__nction</w:t>
      </w:r>
    </w:p>
    <w:p w:rsidR="00193D60" w:rsidRDefault="00193D60" w:rsidP="00193D60">
      <w:pPr>
        <w:pStyle w:val="ListParagraph"/>
        <w:spacing w:line="480" w:lineRule="auto"/>
      </w:pPr>
      <w:r>
        <w:t>ed__ction</w:t>
      </w:r>
      <w:r>
        <w:tab/>
      </w:r>
      <w:r>
        <w:tab/>
        <w:t>subtr__ction</w:t>
      </w:r>
    </w:p>
    <w:p w:rsidR="00193D60" w:rsidRPr="00894C96" w:rsidRDefault="00193D60" w:rsidP="00193D60">
      <w:pPr>
        <w:pStyle w:val="ListParagraph"/>
        <w:spacing w:line="480" w:lineRule="auto"/>
        <w:rPr>
          <w:b/>
        </w:rPr>
      </w:pPr>
      <w:r>
        <w:t>c__mpetition</w:t>
      </w:r>
      <w:r>
        <w:tab/>
      </w:r>
      <w:r>
        <w:tab/>
        <w:t>att__ntion</w:t>
      </w:r>
    </w:p>
    <w:p w:rsidR="00BA354A" w:rsidRDefault="00BA354A" w:rsidP="00193D60">
      <w:pPr>
        <w:pStyle w:val="ListParagraph"/>
        <w:spacing w:line="720" w:lineRule="auto"/>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60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193D60" w:rsidRPr="00A8615E" w:rsidRDefault="00193D60" w:rsidP="00193D60">
      <w:pPr>
        <w:spacing w:after="0" w:line="60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Materials we use and their sources </w:t>
      </w:r>
    </w:p>
    <w:p w:rsidR="00193D60" w:rsidRPr="00A8615E" w:rsidRDefault="00193D60" w:rsidP="00193D60">
      <w:pPr>
        <w:spacing w:after="0" w:line="60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600" w:lineRule="auto"/>
        <w:ind w:left="360"/>
      </w:pPr>
      <w:r>
        <w:t>Reading the dialogue and answer the questions about the story in full sentences.</w:t>
      </w:r>
    </w:p>
    <w:p w:rsidR="00193D60" w:rsidRDefault="00193D60" w:rsidP="00193D60">
      <w:pPr>
        <w:spacing w:after="0" w:line="480" w:lineRule="auto"/>
        <w:rPr>
          <w:rFonts w:ascii="Times New Roman" w:hAnsi="Times New Roman"/>
          <w:b/>
        </w:rPr>
      </w:pPr>
      <w:r>
        <w:rPr>
          <w:rFonts w:ascii="Times New Roman" w:hAnsi="Times New Roman"/>
          <w:b/>
        </w:rPr>
        <w:t>CONTENT:</w:t>
      </w:r>
      <w:r>
        <w:rPr>
          <w:rFonts w:ascii="Times New Roman" w:hAnsi="Times New Roman"/>
          <w:b/>
        </w:rPr>
        <w:tab/>
      </w:r>
      <w:r w:rsidRPr="00B63FC1">
        <w:rPr>
          <w:rFonts w:ascii="Times New Roman" w:hAnsi="Times New Roman"/>
          <w:b/>
        </w:rPr>
        <w:t>A dialogue about things we make</w:t>
      </w:r>
      <w:r>
        <w:rPr>
          <w:rFonts w:ascii="Times New Roman" w:hAnsi="Times New Roman"/>
          <w:b/>
        </w:rPr>
        <w:t>.</w:t>
      </w:r>
    </w:p>
    <w:p w:rsidR="00193D60" w:rsidRDefault="00193D60" w:rsidP="00193D60">
      <w:pPr>
        <w:spacing w:after="0" w:line="600" w:lineRule="auto"/>
        <w:rPr>
          <w:rFonts w:ascii="Times New Roman" w:hAnsi="Times New Roman"/>
        </w:rPr>
      </w:pPr>
      <w:r w:rsidRPr="0030399B">
        <w:rPr>
          <w:rFonts w:ascii="Times New Roman" w:hAnsi="Times New Roman"/>
          <w:b/>
        </w:rPr>
        <w:t>Teacher:</w:t>
      </w:r>
      <w:r>
        <w:rPr>
          <w:rFonts w:ascii="Times New Roman" w:hAnsi="Times New Roman"/>
        </w:rPr>
        <w:t xml:space="preserve"> Good morning Bella.</w:t>
      </w:r>
    </w:p>
    <w:p w:rsidR="00193D60" w:rsidRDefault="00193D60" w:rsidP="00193D60">
      <w:pPr>
        <w:spacing w:after="0" w:line="600" w:lineRule="auto"/>
        <w:rPr>
          <w:rFonts w:ascii="Times New Roman" w:hAnsi="Times New Roman"/>
        </w:rPr>
      </w:pPr>
      <w:r w:rsidRPr="0030399B">
        <w:rPr>
          <w:rFonts w:ascii="Times New Roman" w:hAnsi="Times New Roman"/>
          <w:b/>
        </w:rPr>
        <w:t>Bella:</w:t>
      </w:r>
      <w:r>
        <w:rPr>
          <w:rFonts w:ascii="Times New Roman" w:hAnsi="Times New Roman"/>
        </w:rPr>
        <w:t xml:space="preserve"> Good morning teacher.</w:t>
      </w:r>
    </w:p>
    <w:p w:rsidR="00193D60" w:rsidRDefault="00193D60" w:rsidP="00193D60">
      <w:pPr>
        <w:spacing w:after="0" w:line="600" w:lineRule="auto"/>
        <w:rPr>
          <w:rFonts w:ascii="Times New Roman" w:hAnsi="Times New Roman"/>
        </w:rPr>
      </w:pPr>
      <w:r w:rsidRPr="0030399B">
        <w:rPr>
          <w:rFonts w:ascii="Times New Roman" w:hAnsi="Times New Roman"/>
          <w:b/>
        </w:rPr>
        <w:t>Teacher:</w:t>
      </w:r>
      <w:r>
        <w:rPr>
          <w:rFonts w:ascii="Times New Roman" w:hAnsi="Times New Roman"/>
        </w:rPr>
        <w:t xml:space="preserve"> I want you to bring banana fibres, straws, raffia tomorrow.</w:t>
      </w:r>
    </w:p>
    <w:p w:rsidR="00193D60" w:rsidRDefault="00193D60" w:rsidP="00193D60">
      <w:pPr>
        <w:spacing w:after="0" w:line="600" w:lineRule="auto"/>
        <w:rPr>
          <w:rFonts w:ascii="Times New Roman" w:hAnsi="Times New Roman"/>
        </w:rPr>
      </w:pPr>
      <w:r w:rsidRPr="0030399B">
        <w:rPr>
          <w:rFonts w:ascii="Times New Roman" w:hAnsi="Times New Roman"/>
          <w:b/>
        </w:rPr>
        <w:t>Bella:</w:t>
      </w:r>
      <w:r>
        <w:rPr>
          <w:rFonts w:ascii="Times New Roman" w:hAnsi="Times New Roman"/>
        </w:rPr>
        <w:t xml:space="preserve"> What will I use them for teacher?</w:t>
      </w:r>
    </w:p>
    <w:p w:rsidR="00193D60" w:rsidRDefault="00193D60" w:rsidP="00193D60">
      <w:pPr>
        <w:spacing w:after="0" w:line="600" w:lineRule="auto"/>
        <w:rPr>
          <w:rFonts w:ascii="Times New Roman" w:hAnsi="Times New Roman"/>
        </w:rPr>
      </w:pPr>
      <w:r w:rsidRPr="0030399B">
        <w:rPr>
          <w:rFonts w:ascii="Times New Roman" w:hAnsi="Times New Roman"/>
          <w:b/>
        </w:rPr>
        <w:t>Teacher:</w:t>
      </w:r>
      <w:r>
        <w:rPr>
          <w:rFonts w:ascii="Times New Roman" w:hAnsi="Times New Roman"/>
        </w:rPr>
        <w:t xml:space="preserve"> We shall use them to make play materials like dolls, ropes, mats and bags.</w:t>
      </w:r>
    </w:p>
    <w:p w:rsidR="00193D60" w:rsidRDefault="00193D60" w:rsidP="00193D60">
      <w:pPr>
        <w:spacing w:after="0" w:line="600" w:lineRule="auto"/>
        <w:rPr>
          <w:rFonts w:ascii="Times New Roman" w:hAnsi="Times New Roman"/>
        </w:rPr>
      </w:pPr>
      <w:r w:rsidRPr="0030399B">
        <w:rPr>
          <w:rFonts w:ascii="Times New Roman" w:hAnsi="Times New Roman"/>
          <w:b/>
        </w:rPr>
        <w:t>Bella:</w:t>
      </w:r>
      <w:r>
        <w:rPr>
          <w:rFonts w:ascii="Times New Roman" w:hAnsi="Times New Roman"/>
        </w:rPr>
        <w:t xml:space="preserve"> Will I be able to make my own balls and ropes?</w:t>
      </w:r>
    </w:p>
    <w:p w:rsidR="00193D60" w:rsidRDefault="00193D60" w:rsidP="00193D60">
      <w:pPr>
        <w:spacing w:after="0" w:line="600" w:lineRule="auto"/>
        <w:rPr>
          <w:rFonts w:ascii="Times New Roman" w:hAnsi="Times New Roman"/>
        </w:rPr>
      </w:pPr>
      <w:r w:rsidRPr="0030399B">
        <w:rPr>
          <w:rFonts w:ascii="Times New Roman" w:hAnsi="Times New Roman"/>
          <w:b/>
        </w:rPr>
        <w:t>Teacher:</w:t>
      </w:r>
      <w:r>
        <w:rPr>
          <w:rFonts w:ascii="Times New Roman" w:hAnsi="Times New Roman"/>
        </w:rPr>
        <w:t xml:space="preserve"> Yes, we shall use the ropes for skipping and balls for kicking.</w:t>
      </w:r>
    </w:p>
    <w:p w:rsidR="00193D60" w:rsidRDefault="00193D60" w:rsidP="00193D60">
      <w:pPr>
        <w:spacing w:after="0" w:line="600" w:lineRule="auto"/>
        <w:rPr>
          <w:rFonts w:ascii="Times New Roman" w:hAnsi="Times New Roman"/>
        </w:rPr>
      </w:pPr>
      <w:r w:rsidRPr="0030399B">
        <w:rPr>
          <w:rFonts w:ascii="Times New Roman" w:hAnsi="Times New Roman"/>
          <w:b/>
        </w:rPr>
        <w:t>Bella:</w:t>
      </w:r>
      <w:r>
        <w:rPr>
          <w:rFonts w:ascii="Times New Roman" w:hAnsi="Times New Roman"/>
        </w:rPr>
        <w:t xml:space="preserve"> Thank you teacher I will bring them tomorrow.</w:t>
      </w:r>
    </w:p>
    <w:p w:rsidR="00193D60" w:rsidRDefault="00193D60" w:rsidP="00193D60">
      <w:pPr>
        <w:spacing w:after="0"/>
        <w:rPr>
          <w:rFonts w:ascii="Times New Roman" w:hAnsi="Times New Roman"/>
          <w:b/>
        </w:rPr>
      </w:pPr>
    </w:p>
    <w:p w:rsidR="00193D60" w:rsidRDefault="00193D60" w:rsidP="00193D60">
      <w:pPr>
        <w:spacing w:after="0"/>
        <w:rPr>
          <w:rFonts w:ascii="Times New Roman" w:hAnsi="Times New Roman"/>
          <w:b/>
        </w:rPr>
      </w:pPr>
    </w:p>
    <w:p w:rsidR="00BA354A" w:rsidRDefault="00BA354A" w:rsidP="00193D60">
      <w:pPr>
        <w:spacing w:after="0"/>
        <w:rPr>
          <w:rFonts w:ascii="Times New Roman" w:hAnsi="Times New Roman"/>
          <w:b/>
        </w:rPr>
      </w:pPr>
    </w:p>
    <w:p w:rsidR="00BA354A" w:rsidRDefault="00BA354A" w:rsidP="00193D60">
      <w:pPr>
        <w:spacing w:after="0"/>
        <w:rPr>
          <w:rFonts w:ascii="Times New Roman" w:hAnsi="Times New Roman"/>
          <w:b/>
        </w:rPr>
      </w:pPr>
    </w:p>
    <w:p w:rsidR="00BA354A" w:rsidRDefault="00BA354A" w:rsidP="00193D60">
      <w:pPr>
        <w:spacing w:after="0"/>
        <w:rPr>
          <w:rFonts w:ascii="Times New Roman" w:hAnsi="Times New Roman"/>
          <w:b/>
        </w:rPr>
      </w:pPr>
    </w:p>
    <w:p w:rsidR="00193D60" w:rsidRDefault="00193D60" w:rsidP="00193D60">
      <w:pPr>
        <w:spacing w:after="0"/>
        <w:rPr>
          <w:rFonts w:ascii="Times New Roman" w:hAnsi="Times New Roman"/>
          <w:b/>
        </w:rPr>
      </w:pPr>
      <w:r>
        <w:rPr>
          <w:rFonts w:ascii="Times New Roman" w:hAnsi="Times New Roman"/>
          <w:b/>
        </w:rPr>
        <w:t>Questions:</w:t>
      </w:r>
    </w:p>
    <w:p w:rsidR="00193D60" w:rsidRDefault="00193D60" w:rsidP="0060050E">
      <w:pPr>
        <w:pStyle w:val="ListParagraph"/>
        <w:numPr>
          <w:ilvl w:val="0"/>
          <w:numId w:val="44"/>
        </w:numPr>
        <w:spacing w:line="600" w:lineRule="auto"/>
      </w:pPr>
      <w:r>
        <w:t>What is the dialogue about?</w:t>
      </w:r>
    </w:p>
    <w:p w:rsidR="00193D60" w:rsidRDefault="00193D60" w:rsidP="0060050E">
      <w:pPr>
        <w:pStyle w:val="ListParagraph"/>
        <w:numPr>
          <w:ilvl w:val="0"/>
          <w:numId w:val="44"/>
        </w:numPr>
        <w:spacing w:line="600" w:lineRule="auto"/>
      </w:pPr>
      <w:r>
        <w:t>How many people are talking in the dialogue?</w:t>
      </w:r>
    </w:p>
    <w:p w:rsidR="00193D60" w:rsidRDefault="00193D60" w:rsidP="0060050E">
      <w:pPr>
        <w:pStyle w:val="ListParagraph"/>
        <w:numPr>
          <w:ilvl w:val="0"/>
          <w:numId w:val="44"/>
        </w:numPr>
        <w:spacing w:line="600" w:lineRule="auto"/>
      </w:pPr>
      <w:r>
        <w:t>Mention the materials teacher told Bella to bring?</w:t>
      </w:r>
    </w:p>
    <w:p w:rsidR="00193D60" w:rsidRDefault="00193D60" w:rsidP="0060050E">
      <w:pPr>
        <w:pStyle w:val="ListParagraph"/>
        <w:numPr>
          <w:ilvl w:val="0"/>
          <w:numId w:val="44"/>
        </w:numPr>
        <w:spacing w:line="600" w:lineRule="auto"/>
      </w:pPr>
      <w:r>
        <w:t>Who will bring all the materials tomorrow?</w:t>
      </w:r>
    </w:p>
    <w:p w:rsidR="00193D60" w:rsidRDefault="00193D60" w:rsidP="0060050E">
      <w:pPr>
        <w:pStyle w:val="ListParagraph"/>
        <w:numPr>
          <w:ilvl w:val="0"/>
          <w:numId w:val="44"/>
        </w:numPr>
        <w:spacing w:line="600" w:lineRule="auto"/>
      </w:pPr>
      <w:r>
        <w:t>Write the title of the dialogue.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line="600" w:lineRule="auto"/>
              <w:rPr>
                <w:rFonts w:ascii="Times New Roman" w:hAnsi="Times New Roman"/>
                <w:b/>
              </w:rPr>
            </w:pPr>
          </w:p>
        </w:tc>
        <w:tc>
          <w:tcPr>
            <w:tcW w:w="1800" w:type="dxa"/>
          </w:tcPr>
          <w:p w:rsidR="00BA454D" w:rsidRPr="00A8615E" w:rsidRDefault="00BA454D" w:rsidP="00BA454D">
            <w:pPr>
              <w:spacing w:after="0" w:line="600" w:lineRule="auto"/>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line="600" w:lineRule="auto"/>
              <w:rPr>
                <w:rFonts w:ascii="Times New Roman" w:hAnsi="Times New Roman"/>
                <w:b/>
              </w:rPr>
            </w:pPr>
          </w:p>
        </w:tc>
        <w:tc>
          <w:tcPr>
            <w:tcW w:w="2070" w:type="dxa"/>
          </w:tcPr>
          <w:p w:rsidR="00BA454D" w:rsidRPr="00A8615E" w:rsidRDefault="00BA454D" w:rsidP="00BA454D">
            <w:pPr>
              <w:spacing w:after="0" w:line="600" w:lineRule="auto"/>
              <w:rPr>
                <w:rFonts w:ascii="Times New Roman" w:hAnsi="Times New Roman"/>
                <w:b/>
              </w:rPr>
            </w:pPr>
          </w:p>
        </w:tc>
        <w:tc>
          <w:tcPr>
            <w:tcW w:w="1890" w:type="dxa"/>
          </w:tcPr>
          <w:p w:rsidR="00BA454D" w:rsidRPr="00A8615E" w:rsidRDefault="00BA454D" w:rsidP="00BA454D">
            <w:pPr>
              <w:spacing w:after="0" w:line="600" w:lineRule="auto"/>
              <w:rPr>
                <w:rFonts w:ascii="Times New Roman" w:hAnsi="Times New Roman"/>
                <w:b/>
              </w:rPr>
            </w:pPr>
          </w:p>
        </w:tc>
      </w:tr>
    </w:tbl>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Things we make           </w:t>
      </w:r>
    </w:p>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Materials and their sources </w:t>
      </w:r>
    </w:p>
    <w:p w:rsidR="00BA454D" w:rsidRPr="00A8615E" w:rsidRDefault="00BA454D" w:rsidP="00BA454D">
      <w:pPr>
        <w:spacing w:after="0" w:line="60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Pr="00A8615E" w:rsidRDefault="00BA454D" w:rsidP="00BA454D">
      <w:pPr>
        <w:pStyle w:val="ListParagraph"/>
        <w:numPr>
          <w:ilvl w:val="0"/>
          <w:numId w:val="1"/>
        </w:numPr>
        <w:spacing w:line="600" w:lineRule="auto"/>
        <w:ind w:left="360"/>
      </w:pPr>
      <w:r w:rsidRPr="00A8615E">
        <w:t xml:space="preserve">Read the story and fill in the correct words for the pictures </w:t>
      </w:r>
    </w:p>
    <w:p w:rsidR="00BA454D" w:rsidRPr="00A8615E" w:rsidRDefault="00BA454D" w:rsidP="00BA454D">
      <w:pPr>
        <w:spacing w:after="0" w:line="60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Things we make </w:t>
      </w:r>
    </w:p>
    <w:p w:rsidR="00BA454D" w:rsidRPr="00A8615E" w:rsidRDefault="00BA454D" w:rsidP="00BA454D">
      <w:pPr>
        <w:spacing w:after="0" w:line="360" w:lineRule="auto"/>
        <w:rPr>
          <w:rFonts w:ascii="Times New Roman" w:hAnsi="Times New Roman"/>
          <w:b/>
        </w:rPr>
      </w:pPr>
      <w:r>
        <w:rPr>
          <w:rFonts w:ascii="Times New Roman" w:hAnsi="Times New Roman"/>
          <w:b/>
          <w:noProof/>
        </w:rPr>
        <w:drawing>
          <wp:anchor distT="0" distB="0" distL="114300" distR="114300" simplePos="0" relativeHeight="251711488" behindDoc="0" locked="0" layoutInCell="1" allowOverlap="1">
            <wp:simplePos x="0" y="0"/>
            <wp:positionH relativeFrom="column">
              <wp:posOffset>4502785</wp:posOffset>
            </wp:positionH>
            <wp:positionV relativeFrom="paragraph">
              <wp:posOffset>177800</wp:posOffset>
            </wp:positionV>
            <wp:extent cx="343535" cy="39687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43535" cy="396875"/>
                    </a:xfrm>
                    <a:prstGeom prst="rect">
                      <a:avLst/>
                    </a:prstGeom>
                    <a:noFill/>
                    <a:ln w="9525">
                      <a:noFill/>
                      <a:miter lim="800000"/>
                      <a:headEnd/>
                      <a:tailEnd/>
                    </a:ln>
                  </pic:spPr>
                </pic:pic>
              </a:graphicData>
            </a:graphic>
          </wp:anchor>
        </w:drawing>
      </w:r>
      <w:r>
        <w:rPr>
          <w:rFonts w:ascii="Times New Roman" w:hAnsi="Times New Roman"/>
          <w:b/>
          <w:noProof/>
        </w:rPr>
        <w:drawing>
          <wp:anchor distT="0" distB="0" distL="114300" distR="114300" simplePos="0" relativeHeight="251708416" behindDoc="0" locked="0" layoutInCell="1" allowOverlap="1">
            <wp:simplePos x="0" y="0"/>
            <wp:positionH relativeFrom="column">
              <wp:posOffset>4159250</wp:posOffset>
            </wp:positionH>
            <wp:positionV relativeFrom="paragraph">
              <wp:posOffset>177165</wp:posOffset>
            </wp:positionV>
            <wp:extent cx="342900" cy="396240"/>
            <wp:effectExtent l="1905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42900" cy="396240"/>
                    </a:xfrm>
                    <a:prstGeom prst="rect">
                      <a:avLst/>
                    </a:prstGeom>
                    <a:noFill/>
                    <a:ln w="9525">
                      <a:noFill/>
                      <a:miter lim="800000"/>
                      <a:headEnd/>
                      <a:tailEnd/>
                    </a:ln>
                  </pic:spPr>
                </pic:pic>
              </a:graphicData>
            </a:graphic>
          </wp:anchor>
        </w:drawing>
      </w:r>
      <w:r w:rsidR="003C3A7B">
        <w:rPr>
          <w:rFonts w:ascii="Times New Roman" w:hAnsi="Times New Roman"/>
          <w:b/>
          <w:noProof/>
        </w:rPr>
        <w:pict>
          <v:shape id="Freeform 12" o:spid="_x0000_s1052" style="position:absolute;margin-left:177.1pt;margin-top:7.4pt;width:27.15pt;height:49.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" path="m217,23c149,,145,22,108,77,93,126,77,163,40,200v20,77,24,74,82,122c262,438,80,294,190,403v12,11,29,16,41,27c291,484,327,520,353,593v-15,136,-38,278,-82,408c345,1037,356,1036,394,1110v31,130,31,250,,380c398,1522,392,1557,407,1585v18,34,55,55,82,82c560,1738,642,1758,733,1789v-5,49,-7,125,-27,177c684,2025,639,2059,611,2115v-9,-14,-20,-26,-27,-41c572,2048,557,1993,557,1993v4,-36,4,-74,13,-109c578,1855,601,1832,611,1803v-25,-218,28,-109,-54,-109c525,1694,493,1685,461,1680v-36,-53,-47,-60,-27,-122c421,1517,375,1478,407,1436v24,-31,82,-82,82,-82c505,1286,520,1269,448,1246v-25,-17,-60,-34,-68,-68c343,1021,416,1059,326,1028v-33,32,-70,42,-109,68c195,1032,198,1063,217,974v4,-18,-3,-46,14,-54c268,902,312,911,353,906,340,805,348,782,271,729v42,-63,23,-27,55,-122c331,593,339,566,339,566v-25,-77,7,-7,-54,-68c224,437,296,471,217,444v-22,7,-75,34,-95,c100,407,190,335,190,335v-5,-13,-10,-27,-14,-40c171,281,177,258,163,254v-27,-8,-55,9,-82,13c58,263,22,275,13,254,,224,68,120,95,104v12,-7,27,-9,40,-13c156,96,269,152,258,77,255,55,231,41,217,23xe">
            <v:path arrowok="t" o:connecttype="custom" o:connectlocs="102077,6816;50803,22818;18816,59267;57389,95419;89376,119422;108663,127423;166052,175726;127479,296630;185339,328930;185339,441537;191454,469688;230027,493988;344805,530140;332104,582591;287416,626745;274715,614595;262014,590592;268129,558292;287416,534289;262014,501989;216856,497840;204155,461687;191454,425535;230027,401235;210740,369231;178753,349081;153351,304631;102077,324781;102077,288629;108663,272627;166052,268478;127479,216027;153351,179874;159466,167725;134065,147574;102077,131572;57389,131572;89376,99272;82791,87418;76676,75269;38103,79121;6115,75269;44688,30819;63504,26966;121364,22818;102077,6816" o:connectangles="0,0,0,0,0,0,0,0,0,0,0,0,0,0,0,0,0,0,0,0,0,0,0,0,0,0,0,0,0,0,0,0,0,0,0,0,0,0,0,0,0,0,0,0,0,0"/>
          </v:shape>
        </w:pict>
      </w:r>
      <w:r w:rsidR="003C3A7B">
        <w:rPr>
          <w:rFonts w:ascii="Times New Roman" w:hAnsi="Times New Roman"/>
          <w:b/>
          <w:noProof/>
        </w:rPr>
        <w:pict>
          <v:shape id="Freeform 11" o:spid="_x0000_s1051" style="position:absolute;margin-left:161.7pt;margin-top:12.15pt;width:27.15pt;height:49.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3,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" path="m217,23c149,,145,22,108,77,93,126,77,163,40,200v20,77,24,74,82,122c262,438,80,294,190,403v12,11,29,16,41,27c291,484,327,520,353,593v-15,136,-38,278,-82,408c345,1037,356,1036,394,1110v31,130,31,250,,380c398,1522,392,1557,407,1585v18,34,55,55,82,82c560,1738,642,1758,733,1789v-5,49,-7,125,-27,177c684,2025,639,2059,611,2115v-9,-14,-20,-26,-27,-41c572,2048,557,1993,557,1993v4,-36,4,-74,13,-109c578,1855,601,1832,611,1803v-25,-218,28,-109,-54,-109c525,1694,493,1685,461,1680v-36,-53,-47,-60,-27,-122c421,1517,375,1478,407,1436v24,-31,82,-82,82,-82c505,1286,520,1269,448,1246v-25,-17,-60,-34,-68,-68c343,1021,416,1059,326,1028v-33,32,-70,42,-109,68c195,1032,198,1063,217,974v4,-18,-3,-46,14,-54c268,902,312,911,353,906,340,805,348,782,271,729v42,-63,23,-27,55,-122c331,593,339,566,339,566v-25,-77,7,-7,-54,-68c224,437,296,471,217,444v-22,7,-75,34,-95,c100,407,190,335,190,335v-5,-13,-10,-27,-14,-40c171,281,177,258,163,254v-27,-8,-55,9,-82,13c58,263,22,275,13,254,,224,68,120,95,104v12,-7,27,-9,40,-13c156,96,269,152,258,77,255,55,231,41,217,23xe">
            <v:path arrowok="t" o:connecttype="custom" o:connectlocs="102077,6816;50803,22818;18816,59267;57389,95419;89376,119422;108663,127423;166052,175726;127479,296630;185339,328930;185339,441537;191454,469688;230027,493988;344805,530140;332104,582591;287416,626745;274715,614595;262014,590592;268129,558292;287416,534289;262014,501989;216856,497840;204155,461687;191454,425535;230027,401235;210740,369231;178753,349081;153351,304631;102077,324781;102077,288629;108663,272627;166052,268478;127479,216027;153351,179874;159466,167725;134065,147574;102077,131572;57389,131572;89376,99272;82791,87418;76676,75269;38103,79121;6115,75269;44688,30819;63504,26966;121364,22818;102077,6816" o:connectangles="0,0,0,0,0,0,0,0,0,0,0,0,0,0,0,0,0,0,0,0,0,0,0,0,0,0,0,0,0,0,0,0,0,0,0,0,0,0,0,0,0,0,0,0,0,0"/>
          </v:shape>
        </w:pict>
      </w:r>
      <w:r w:rsidRPr="00A8615E">
        <w:rPr>
          <w:rFonts w:ascii="Times New Roman" w:hAnsi="Times New Roman"/>
          <w:b/>
        </w:rPr>
        <w:t xml:space="preserve">     Dalton and </w:t>
      </w:r>
      <w:r>
        <w:rPr>
          <w:rFonts w:ascii="Times New Roman" w:hAnsi="Times New Roman"/>
          <w:b/>
        </w:rPr>
        <w:t>R</w:t>
      </w:r>
      <w:r w:rsidRPr="00A8615E">
        <w:rPr>
          <w:rFonts w:ascii="Times New Roman" w:hAnsi="Times New Roman"/>
          <w:b/>
        </w:rPr>
        <w:t xml:space="preserve">obin like making </w:t>
      </w:r>
    </w:p>
    <w:p w:rsidR="00BA454D" w:rsidRPr="00A8615E" w:rsidRDefault="003C3A7B" w:rsidP="00BA454D">
      <w:pPr>
        <w:spacing w:after="0" w:line="600" w:lineRule="auto"/>
        <w:rPr>
          <w:rFonts w:ascii="Times New Roman" w:hAnsi="Times New Roman"/>
        </w:rPr>
      </w:pPr>
      <w:r>
        <w:rPr>
          <w:rFonts w:ascii="Times New Roman" w:hAnsi="Times New Roman"/>
          <w:b/>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4" o:spid="_x0000_s1053" type="#_x0000_t98" alt="Weave" style="position:absolute;margin-left:177.1pt;margin-top:54.25pt;width:45.5pt;height:39.05pt;rotation:-1378714fd;z-index:251712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" fillcolor="black">
            <v:fill r:id="rId17" o:title="" type="pattern"/>
          </v:shape>
        </w:pict>
      </w:r>
      <w:r>
        <w:rPr>
          <w:rFonts w:ascii="Times New Roman" w:hAnsi="Times New Roman"/>
          <w:b/>
          <w:noProof/>
        </w:rPr>
        <w:pict>
          <v:shape id="AutoShape 15" o:spid="_x0000_s1054" type="#_x0000_t98" alt="Weave" style="position:absolute;margin-left:231.9pt;margin-top:54.4pt;width:45.5pt;height:39.05pt;rotation:-2142095fd;z-index:25171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" fillcolor="black">
            <v:fill r:id="rId17" o:title="" type="pattern"/>
          </v:shape>
        </w:pict>
      </w:r>
      <w:r w:rsidR="00BA454D">
        <w:rPr>
          <w:rFonts w:ascii="Times New Roman" w:hAnsi="Times New Roman"/>
          <w:b/>
          <w:noProof/>
        </w:rPr>
        <w:drawing>
          <wp:anchor distT="0" distB="0" distL="114300" distR="114300" simplePos="0" relativeHeight="251707392" behindDoc="0" locked="0" layoutInCell="1" allowOverlap="1">
            <wp:simplePos x="0" y="0"/>
            <wp:positionH relativeFrom="column">
              <wp:posOffset>493395</wp:posOffset>
            </wp:positionH>
            <wp:positionV relativeFrom="paragraph">
              <wp:posOffset>635</wp:posOffset>
            </wp:positionV>
            <wp:extent cx="308610" cy="310515"/>
            <wp:effectExtent l="19050" t="0" r="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08610" cy="310515"/>
                    </a:xfrm>
                    <a:prstGeom prst="rect">
                      <a:avLst/>
                    </a:prstGeom>
                    <a:noFill/>
                    <a:ln w="9525">
                      <a:noFill/>
                      <a:miter lim="800000"/>
                      <a:headEnd/>
                      <a:tailEnd/>
                    </a:ln>
                  </pic:spPr>
                </pic:pic>
              </a:graphicData>
            </a:graphic>
          </wp:anchor>
        </w:drawing>
      </w:r>
      <w:r w:rsidR="00BA454D">
        <w:rPr>
          <w:rFonts w:ascii="Times New Roman" w:hAnsi="Times New Roman"/>
          <w:b/>
          <w:noProof/>
        </w:rPr>
        <w:drawing>
          <wp:anchor distT="0" distB="0" distL="114300" distR="114300" simplePos="0" relativeHeight="251706368" behindDoc="0" locked="0" layoutInCell="1" allowOverlap="1">
            <wp:simplePos x="0" y="0"/>
            <wp:positionH relativeFrom="column">
              <wp:posOffset>139700</wp:posOffset>
            </wp:positionH>
            <wp:positionV relativeFrom="paragraph">
              <wp:posOffset>635</wp:posOffset>
            </wp:positionV>
            <wp:extent cx="308610" cy="310515"/>
            <wp:effectExtent l="19050" t="0" r="0"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08610" cy="310515"/>
                    </a:xfrm>
                    <a:prstGeom prst="rect">
                      <a:avLst/>
                    </a:prstGeom>
                    <a:noFill/>
                    <a:ln w="9525">
                      <a:noFill/>
                      <a:miter lim="800000"/>
                      <a:headEnd/>
                      <a:tailEnd/>
                    </a:ln>
                  </pic:spPr>
                </pic:pic>
              </a:graphicData>
            </a:graphic>
          </wp:anchor>
        </w:drawing>
      </w:r>
      <w:r w:rsidR="00BA454D" w:rsidRPr="00A8615E">
        <w:rPr>
          <w:rFonts w:ascii="Times New Roman" w:hAnsi="Times New Roman"/>
          <w:b/>
        </w:rPr>
        <w:tab/>
      </w:r>
      <w:r w:rsidR="00BA454D" w:rsidRPr="00A8615E">
        <w:rPr>
          <w:rFonts w:ascii="Times New Roman" w:hAnsi="Times New Roman"/>
          <w:b/>
        </w:rPr>
        <w:tab/>
      </w:r>
      <w:r w:rsidR="00BA454D" w:rsidRPr="00A8615E">
        <w:rPr>
          <w:rFonts w:ascii="Times New Roman" w:hAnsi="Times New Roman"/>
        </w:rPr>
        <w:t>___________ and</w:t>
      </w:r>
      <w:r w:rsidR="00BA454D" w:rsidRPr="00A8615E">
        <w:rPr>
          <w:rFonts w:ascii="Times New Roman" w:hAnsi="Times New Roman"/>
        </w:rPr>
        <w:tab/>
        <w:t xml:space="preserve">      ______________as well as                    ___________ for playing. </w:t>
      </w:r>
    </w:p>
    <w:p w:rsidR="00BA454D" w:rsidRDefault="003C3A7B" w:rsidP="00BA454D">
      <w:pPr>
        <w:spacing w:after="0" w:line="600" w:lineRule="auto"/>
        <w:rPr>
          <w:rFonts w:ascii="Times New Roman" w:hAnsi="Times New Roman"/>
        </w:rPr>
      </w:pPr>
      <w:r>
        <w:rPr>
          <w:rFonts w:ascii="Times New Roman" w:hAnsi="Times New Roman"/>
          <w:noProof/>
        </w:rPr>
        <w:pict>
          <v:oval id="Oval 21" o:spid="_x0000_s1060" style="position:absolute;margin-left:147.2pt;margin-top:24.3pt;width:29.9pt;height:7.1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"/>
        </w:pict>
      </w:r>
      <w:r>
        <w:rPr>
          <w:rFonts w:ascii="Times New Roman" w:hAnsi="Times New Roman"/>
          <w:noProof/>
        </w:rPr>
        <w:pict>
          <v:shape id="Arc 19" o:spid="_x0000_s1058" style="position:absolute;margin-left:144.7pt;margin-top:29.05pt;width:42.85pt;height:47.95pt;rotation:-6210275fd;z-index:251717632;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" adj="0,,0" path="m42728,26087nfc40609,36065,31799,43199,21600,43200,9670,43200,,33529,,21600,,9670,9670,,21600,,33529,-1,43199,9670,43200,21599em42728,26087nsc40609,36065,31799,43199,21600,43200,9670,43200,,33529,,21600,,9670,9670,,21600,,33529,-1,43199,9670,43200,21599r-21600,1l42728,26087xe" filled="f">
            <v:stroke joinstyle="round"/>
            <v:formulas/>
            <v:path arrowok="t" o:extrusionok="f" o:connecttype="custom" o:connectlocs="538262,367747;544195,304483;272098,304483" o:connectangles="0,0,0"/>
          </v:shape>
        </w:pict>
      </w:r>
      <w:r>
        <w:rPr>
          <w:rFonts w:ascii="Times New Roman" w:hAnsi="Times New Roman"/>
          <w:noProof/>
        </w:rPr>
        <w:pict>
          <v:shape id="Arc 18" o:spid="_x0000_s1057" style="position:absolute;margin-left:88pt;margin-top:29.05pt;width:42.85pt;height:47.95pt;rotation:-6210275fd;z-index:251716608;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" adj="0,,0" path="m42728,26087nfc40609,36065,31799,43199,21600,43200,9670,43200,,33529,,21600,,9670,9670,,21600,,33529,-1,43199,9670,43200,21599em42728,26087nsc40609,36065,31799,43199,21600,43200,9670,43200,,33529,,21600,,9670,9670,,21600,,33529,-1,43199,9670,43200,21599r-21600,1l42728,26087xe" filled="f">
            <v:stroke joinstyle="round"/>
            <v:formulas/>
            <v:path arrowok="t" o:extrusionok="f" o:connecttype="custom" o:connectlocs="538262,367747;544195,304483;272098,304483" o:connectangles="0,0,0"/>
          </v:shape>
        </w:pict>
      </w:r>
      <w:r>
        <w:rPr>
          <w:rFonts w:ascii="Times New Roman" w:hAnsi="Times New Roman"/>
          <w:noProof/>
        </w:rPr>
        <w:pict>
          <v:oval id="Oval 20" o:spid="_x0000_s1059" style="position:absolute;margin-left:94.45pt;margin-top:24.45pt;width:29.9pt;height:7.1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"/>
        </w:pict>
      </w:r>
      <w:r>
        <w:rPr>
          <w:rFonts w:ascii="Times New Roman" w:hAnsi="Times New Roman"/>
          <w:noProof/>
        </w:rPr>
        <w:pict>
          <v:shape id="Arc 17" o:spid="_x0000_s1056" style="position:absolute;margin-left:37.05pt;margin-top:29.05pt;width:42.85pt;height:47.95pt;rotation:-6210275fd;z-index:251715584;visibility:visib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" adj="0,,0" path="m42728,26087nfc40609,36065,31799,43199,21600,43200,9670,43200,,33529,,21600,,9670,9670,,21600,,33529,-1,43199,9670,43200,21599em42728,26087nsc40609,36065,31799,43199,21600,43200,9670,43200,,33529,,21600,,9670,9670,,21600,,33529,-1,43199,9670,43200,21599r-21600,1l42728,26087xe" filled="f">
            <v:stroke joinstyle="round"/>
            <v:formulas/>
            <v:path arrowok="t" o:extrusionok="f" o:connecttype="custom" o:connectlocs="538262,367747;544195,304483;272098,304483" o:connectangles="0,0,0"/>
          </v:shape>
        </w:pict>
      </w:r>
      <w:r>
        <w:rPr>
          <w:rFonts w:ascii="Times New Roman" w:hAnsi="Times New Roman"/>
          <w:noProof/>
        </w:rPr>
        <w:pict>
          <v:oval id="Oval 16" o:spid="_x0000_s1055" style="position:absolute;margin-left:43.45pt;margin-top:24.45pt;width:29.9pt;height:7.15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"/>
        </w:pict>
      </w:r>
      <w:r w:rsidR="00BA454D" w:rsidRPr="00A8615E">
        <w:rPr>
          <w:rFonts w:ascii="Times New Roman" w:hAnsi="Times New Roman"/>
        </w:rPr>
        <w:t xml:space="preserve">They were taught how to weave  </w:t>
      </w:r>
      <w:r w:rsidR="00BA454D" w:rsidRPr="00A8615E">
        <w:rPr>
          <w:rFonts w:ascii="Times New Roman" w:hAnsi="Times New Roman"/>
        </w:rPr>
        <w:tab/>
      </w:r>
      <w:r w:rsidR="00BA454D" w:rsidRPr="00A8615E">
        <w:rPr>
          <w:rFonts w:ascii="Times New Roman" w:hAnsi="Times New Roman"/>
        </w:rPr>
        <w:tab/>
      </w:r>
      <w:r w:rsidR="00BA454D" w:rsidRPr="00A8615E">
        <w:rPr>
          <w:rFonts w:ascii="Times New Roman" w:hAnsi="Times New Roman"/>
        </w:rPr>
        <w:tab/>
      </w:r>
      <w:r w:rsidR="00BA454D" w:rsidRPr="00A8615E">
        <w:rPr>
          <w:rFonts w:ascii="Times New Roman" w:hAnsi="Times New Roman"/>
        </w:rPr>
        <w:tab/>
        <w:t xml:space="preserve">__________________    and to modal </w:t>
      </w:r>
      <w:r w:rsidR="00BA454D" w:rsidRPr="00A8615E">
        <w:rPr>
          <w:rFonts w:ascii="Times New Roman" w:hAnsi="Times New Roman"/>
        </w:rPr>
        <w:tab/>
      </w:r>
    </w:p>
    <w:p w:rsidR="00BA454D" w:rsidRDefault="00BA454D" w:rsidP="00BA454D">
      <w:pPr>
        <w:spacing w:after="0" w:line="600" w:lineRule="auto"/>
        <w:rPr>
          <w:rFonts w:ascii="Times New Roman" w:hAnsi="Times New Roman"/>
        </w:rPr>
      </w:pPr>
    </w:p>
    <w:p w:rsidR="00BA454D" w:rsidRPr="00A8615E" w:rsidRDefault="00BA454D" w:rsidP="00BA454D">
      <w:pPr>
        <w:spacing w:after="0" w:line="600" w:lineRule="auto"/>
        <w:rPr>
          <w:rFonts w:ascii="Times New Roman" w:hAnsi="Times New Roman"/>
        </w:rPr>
      </w:pPr>
      <w:r w:rsidRPr="00A8615E">
        <w:rPr>
          <w:rFonts w:ascii="Times New Roman" w:hAnsi="Times New Roman"/>
        </w:rPr>
        <w:tab/>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 ___________________using clay soil. </w:t>
      </w:r>
    </w:p>
    <w:p w:rsidR="00BA454D" w:rsidRPr="00A8615E" w:rsidRDefault="00BA454D" w:rsidP="00BA454D">
      <w:pPr>
        <w:spacing w:after="0" w:line="600" w:lineRule="auto"/>
        <w:rPr>
          <w:rFonts w:ascii="Times New Roman" w:hAnsi="Times New Roman"/>
        </w:rPr>
      </w:pPr>
      <w:r>
        <w:rPr>
          <w:rFonts w:ascii="Times New Roman" w:hAnsi="Times New Roman"/>
          <w:noProof/>
        </w:rPr>
        <w:drawing>
          <wp:anchor distT="0" distB="0" distL="114300" distR="114300" simplePos="0" relativeHeight="251723776" behindDoc="0" locked="0" layoutInCell="1" allowOverlap="1">
            <wp:simplePos x="0" y="0"/>
            <wp:positionH relativeFrom="column">
              <wp:posOffset>1024255</wp:posOffset>
            </wp:positionH>
            <wp:positionV relativeFrom="paragraph">
              <wp:posOffset>257810</wp:posOffset>
            </wp:positionV>
            <wp:extent cx="262255" cy="586105"/>
            <wp:effectExtent l="19050" t="0" r="4445"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62255" cy="586105"/>
                    </a:xfrm>
                    <a:prstGeom prst="rect">
                      <a:avLst/>
                    </a:prstGeom>
                    <a:noFill/>
                    <a:ln w="9525">
                      <a:noFill/>
                      <a:miter lim="800000"/>
                      <a:headEnd/>
                      <a:tailEnd/>
                    </a:ln>
                  </pic:spPr>
                </pic:pic>
              </a:graphicData>
            </a:graphic>
          </wp:anchor>
        </w:drawing>
      </w:r>
      <w:r>
        <w:rPr>
          <w:rFonts w:ascii="Times New Roman" w:hAnsi="Times New Roman"/>
          <w:noProof/>
        </w:rPr>
        <w:drawing>
          <wp:anchor distT="0" distB="0" distL="114300" distR="114300" simplePos="0" relativeHeight="251722752" behindDoc="0" locked="0" layoutInCell="1" allowOverlap="1">
            <wp:simplePos x="0" y="0"/>
            <wp:positionH relativeFrom="column">
              <wp:posOffset>1287145</wp:posOffset>
            </wp:positionH>
            <wp:positionV relativeFrom="paragraph">
              <wp:posOffset>301625</wp:posOffset>
            </wp:positionV>
            <wp:extent cx="231140" cy="543560"/>
            <wp:effectExtent l="19050" t="0" r="0" b="0"/>
            <wp:wrapNone/>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31140" cy="543560"/>
                    </a:xfrm>
                    <a:prstGeom prst="rect">
                      <a:avLst/>
                    </a:prstGeom>
                    <a:noFill/>
                    <a:ln w="9525">
                      <a:noFill/>
                      <a:miter lim="800000"/>
                      <a:headEnd/>
                      <a:tailEnd/>
                    </a:ln>
                  </pic:spPr>
                </pic:pic>
              </a:graphicData>
            </a:graphic>
          </wp:anchor>
        </w:drawing>
      </w:r>
      <w:r>
        <w:rPr>
          <w:rFonts w:ascii="Times New Roman" w:hAnsi="Times New Roman"/>
          <w:noProof/>
        </w:rPr>
        <w:drawing>
          <wp:anchor distT="0" distB="0" distL="114300" distR="114300" simplePos="0" relativeHeight="251720704" behindDoc="0" locked="0" layoutInCell="1" allowOverlap="1">
            <wp:simplePos x="0" y="0"/>
            <wp:positionH relativeFrom="column">
              <wp:posOffset>802005</wp:posOffset>
            </wp:positionH>
            <wp:positionV relativeFrom="paragraph">
              <wp:posOffset>301625</wp:posOffset>
            </wp:positionV>
            <wp:extent cx="229870" cy="543560"/>
            <wp:effectExtent l="19050" t="0" r="0" b="0"/>
            <wp:wrapNone/>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229870" cy="543560"/>
                    </a:xfrm>
                    <a:prstGeom prst="rect">
                      <a:avLst/>
                    </a:prstGeom>
                    <a:noFill/>
                    <a:ln w="9525">
                      <a:noFill/>
                      <a:miter lim="800000"/>
                      <a:headEnd/>
                      <a:tailEnd/>
                    </a:ln>
                  </pic:spPr>
                </pic:pic>
              </a:graphicData>
            </a:graphic>
          </wp:anchor>
        </w:drawing>
      </w:r>
      <w:r>
        <w:rPr>
          <w:rFonts w:ascii="Times New Roman" w:hAnsi="Times New Roman"/>
          <w:noProof/>
        </w:rPr>
        <w:drawing>
          <wp:anchor distT="0" distB="0" distL="114300" distR="114300" simplePos="0" relativeHeight="251721728" behindDoc="0" locked="0" layoutInCell="1" allowOverlap="1">
            <wp:simplePos x="0" y="0"/>
            <wp:positionH relativeFrom="column">
              <wp:posOffset>448310</wp:posOffset>
            </wp:positionH>
            <wp:positionV relativeFrom="paragraph">
              <wp:posOffset>258445</wp:posOffset>
            </wp:positionV>
            <wp:extent cx="262890" cy="586740"/>
            <wp:effectExtent l="19050" t="0" r="3810" b="0"/>
            <wp:wrapNone/>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262890" cy="586740"/>
                    </a:xfrm>
                    <a:prstGeom prst="rect">
                      <a:avLst/>
                    </a:prstGeom>
                    <a:noFill/>
                    <a:ln w="9525">
                      <a:noFill/>
                      <a:miter lim="800000"/>
                      <a:headEnd/>
                      <a:tailEnd/>
                    </a:ln>
                  </pic:spPr>
                </pic:pic>
              </a:graphicData>
            </a:graphic>
          </wp:anchor>
        </w:drawing>
      </w:r>
    </w:p>
    <w:p w:rsidR="00BA454D" w:rsidRPr="00A8615E" w:rsidRDefault="00BA454D" w:rsidP="00BA454D">
      <w:pPr>
        <w:spacing w:after="0" w:line="600" w:lineRule="auto"/>
        <w:rPr>
          <w:rFonts w:ascii="Times New Roman" w:hAnsi="Times New Roman"/>
        </w:rPr>
      </w:pPr>
      <w:r w:rsidRPr="00A8615E">
        <w:rPr>
          <w:rFonts w:ascii="Times New Roman" w:hAnsi="Times New Roman"/>
        </w:rPr>
        <w:t xml:space="preserve">All the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      ___________________ learnt how to make things from different materials. </w:t>
      </w:r>
    </w:p>
    <w:p w:rsidR="00BA454D" w:rsidRDefault="00BA454D" w:rsidP="00BA454D">
      <w:pPr>
        <w:spacing w:line="60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354A" w:rsidRPr="00A8615E" w:rsidTr="00BA454D">
        <w:tc>
          <w:tcPr>
            <w:tcW w:w="1548" w:type="dxa"/>
          </w:tcPr>
          <w:p w:rsidR="00BA354A" w:rsidRPr="00A8615E" w:rsidRDefault="00BA354A" w:rsidP="00BA454D">
            <w:pPr>
              <w:spacing w:after="0"/>
              <w:rPr>
                <w:rFonts w:ascii="Times New Roman" w:hAnsi="Times New Roman"/>
                <w:b/>
              </w:rPr>
            </w:pPr>
            <w:r w:rsidRPr="00A8615E">
              <w:rPr>
                <w:rFonts w:ascii="Times New Roman" w:hAnsi="Times New Roman"/>
                <w:b/>
              </w:rPr>
              <w:t xml:space="preserve">Date </w:t>
            </w:r>
          </w:p>
        </w:tc>
        <w:tc>
          <w:tcPr>
            <w:tcW w:w="1800" w:type="dxa"/>
          </w:tcPr>
          <w:p w:rsidR="00BA354A" w:rsidRPr="00A8615E" w:rsidRDefault="00BA354A" w:rsidP="00BA454D">
            <w:pPr>
              <w:spacing w:after="0"/>
              <w:rPr>
                <w:rFonts w:ascii="Times New Roman" w:hAnsi="Times New Roman"/>
                <w:b/>
              </w:rPr>
            </w:pPr>
            <w:r w:rsidRPr="00A8615E">
              <w:rPr>
                <w:rFonts w:ascii="Times New Roman" w:hAnsi="Times New Roman"/>
                <w:b/>
              </w:rPr>
              <w:t xml:space="preserve">Class </w:t>
            </w:r>
          </w:p>
        </w:tc>
        <w:tc>
          <w:tcPr>
            <w:tcW w:w="1890" w:type="dxa"/>
          </w:tcPr>
          <w:p w:rsidR="00BA354A" w:rsidRPr="00A8615E" w:rsidRDefault="00BA354A"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BA354A" w:rsidRPr="00A8615E" w:rsidRDefault="00BA354A"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BA354A" w:rsidRPr="00A8615E" w:rsidRDefault="00BA354A" w:rsidP="00BA454D">
            <w:pPr>
              <w:spacing w:after="0"/>
              <w:rPr>
                <w:rFonts w:ascii="Times New Roman" w:hAnsi="Times New Roman"/>
                <w:b/>
              </w:rPr>
            </w:pPr>
            <w:r w:rsidRPr="00A8615E">
              <w:rPr>
                <w:rFonts w:ascii="Times New Roman" w:hAnsi="Times New Roman"/>
                <w:b/>
              </w:rPr>
              <w:t xml:space="preserve">Time </w:t>
            </w:r>
          </w:p>
        </w:tc>
      </w:tr>
      <w:tr w:rsidR="00BA354A" w:rsidRPr="00A8615E" w:rsidTr="00BA454D">
        <w:tc>
          <w:tcPr>
            <w:tcW w:w="1548" w:type="dxa"/>
          </w:tcPr>
          <w:p w:rsidR="00BA354A" w:rsidRPr="00A8615E" w:rsidRDefault="00BA354A" w:rsidP="00BA454D">
            <w:pPr>
              <w:spacing w:after="0"/>
              <w:rPr>
                <w:rFonts w:ascii="Times New Roman" w:hAnsi="Times New Roman"/>
                <w:b/>
              </w:rPr>
            </w:pPr>
          </w:p>
        </w:tc>
        <w:tc>
          <w:tcPr>
            <w:tcW w:w="1800" w:type="dxa"/>
          </w:tcPr>
          <w:p w:rsidR="00BA354A" w:rsidRPr="00A8615E" w:rsidRDefault="00BA354A" w:rsidP="00BA454D">
            <w:pPr>
              <w:spacing w:after="0"/>
              <w:rPr>
                <w:rFonts w:ascii="Times New Roman" w:hAnsi="Times New Roman"/>
                <w:b/>
              </w:rPr>
            </w:pPr>
            <w:r w:rsidRPr="00A8615E">
              <w:rPr>
                <w:rFonts w:ascii="Times New Roman" w:hAnsi="Times New Roman"/>
                <w:b/>
              </w:rPr>
              <w:t>P.1</w:t>
            </w:r>
          </w:p>
        </w:tc>
        <w:tc>
          <w:tcPr>
            <w:tcW w:w="1890" w:type="dxa"/>
          </w:tcPr>
          <w:p w:rsidR="00BA354A" w:rsidRPr="00A8615E" w:rsidRDefault="00BA354A" w:rsidP="00BA454D">
            <w:pPr>
              <w:spacing w:after="0"/>
              <w:rPr>
                <w:rFonts w:ascii="Times New Roman" w:hAnsi="Times New Roman"/>
                <w:b/>
              </w:rPr>
            </w:pPr>
          </w:p>
        </w:tc>
        <w:tc>
          <w:tcPr>
            <w:tcW w:w="2070" w:type="dxa"/>
          </w:tcPr>
          <w:p w:rsidR="00BA354A" w:rsidRPr="00A8615E" w:rsidRDefault="00BA354A" w:rsidP="00BA454D">
            <w:pPr>
              <w:spacing w:after="0"/>
              <w:rPr>
                <w:rFonts w:ascii="Times New Roman" w:hAnsi="Times New Roman"/>
                <w:b/>
              </w:rPr>
            </w:pPr>
          </w:p>
        </w:tc>
        <w:tc>
          <w:tcPr>
            <w:tcW w:w="1890" w:type="dxa"/>
          </w:tcPr>
          <w:p w:rsidR="00BA354A" w:rsidRPr="00A8615E" w:rsidRDefault="00BA354A" w:rsidP="00BA454D">
            <w:pPr>
              <w:spacing w:after="0"/>
              <w:rPr>
                <w:rFonts w:ascii="Times New Roman" w:hAnsi="Times New Roman"/>
                <w:b/>
              </w:rPr>
            </w:pPr>
          </w:p>
        </w:tc>
      </w:tr>
    </w:tbl>
    <w:p w:rsidR="00BA354A" w:rsidRPr="00A8615E" w:rsidRDefault="00BA354A" w:rsidP="00BA354A">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r>
      <w:r>
        <w:rPr>
          <w:rFonts w:ascii="Times New Roman" w:hAnsi="Times New Roman"/>
          <w:b/>
        </w:rPr>
        <w:t xml:space="preserve">Our environment </w:t>
      </w:r>
      <w:r w:rsidRPr="00A8615E">
        <w:rPr>
          <w:rFonts w:ascii="Times New Roman" w:hAnsi="Times New Roman"/>
          <w:b/>
        </w:rPr>
        <w:t xml:space="preserve">           </w:t>
      </w:r>
    </w:p>
    <w:p w:rsidR="00BA354A" w:rsidRPr="00A8615E" w:rsidRDefault="00BA354A" w:rsidP="00BA354A">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r>
      <w:r>
        <w:rPr>
          <w:rFonts w:ascii="Times New Roman" w:hAnsi="Times New Roman"/>
          <w:b/>
        </w:rPr>
        <w:t xml:space="preserve">Components and importance of things in our environment </w:t>
      </w:r>
    </w:p>
    <w:p w:rsidR="00EE2234" w:rsidRPr="00EE2234" w:rsidRDefault="00BA354A" w:rsidP="00BA354A">
      <w:pPr>
        <w:spacing w:after="0" w:line="360" w:lineRule="auto"/>
        <w:rPr>
          <w:rFonts w:ascii="Times New Roman" w:hAnsi="Times New Roman"/>
          <w:b/>
        </w:rPr>
      </w:pPr>
      <w:r>
        <w:rPr>
          <w:rFonts w:ascii="Times New Roman" w:hAnsi="Times New Roman"/>
          <w:b/>
        </w:rPr>
        <w:t xml:space="preserve">Content: </w:t>
      </w:r>
      <w:r w:rsidR="00EE2234">
        <w:rPr>
          <w:rFonts w:ascii="Times New Roman" w:hAnsi="Times New Roman"/>
          <w:b/>
        </w:rPr>
        <w:t xml:space="preserve">Text book reading </w:t>
      </w:r>
    </w:p>
    <w:p w:rsidR="00BA354A" w:rsidRDefault="00EE2234" w:rsidP="00BA354A">
      <w:pPr>
        <w:pStyle w:val="ListParagraph"/>
        <w:numPr>
          <w:ilvl w:val="0"/>
          <w:numId w:val="1"/>
        </w:numPr>
        <w:spacing w:line="360" w:lineRule="auto"/>
        <w:ind w:left="360"/>
      </w:pPr>
      <w:r>
        <w:t xml:space="preserve">Stripped paint </w:t>
      </w:r>
    </w:p>
    <w:p w:rsidR="00EE2234" w:rsidRDefault="00EE2234" w:rsidP="00BA354A">
      <w:pPr>
        <w:pStyle w:val="ListParagraph"/>
        <w:numPr>
          <w:ilvl w:val="0"/>
          <w:numId w:val="1"/>
        </w:numPr>
        <w:spacing w:line="360" w:lineRule="auto"/>
        <w:ind w:left="360"/>
      </w:pPr>
      <w:r>
        <w:t xml:space="preserve">Things around us </w:t>
      </w:r>
    </w:p>
    <w:p w:rsidR="00EE2234" w:rsidRDefault="00EE2234" w:rsidP="00BA354A">
      <w:pPr>
        <w:pStyle w:val="ListParagraph"/>
        <w:numPr>
          <w:ilvl w:val="0"/>
          <w:numId w:val="1"/>
        </w:numPr>
        <w:spacing w:line="360" w:lineRule="auto"/>
        <w:ind w:left="360"/>
      </w:pPr>
      <w:r>
        <w:t xml:space="preserve">Enjoying ourselves </w:t>
      </w:r>
    </w:p>
    <w:p w:rsidR="00193D60" w:rsidRPr="00A8615E" w:rsidRDefault="00193D60" w:rsidP="00193D60">
      <w:pPr>
        <w:spacing w:after="0" w:line="60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words related to the theme </w:t>
      </w:r>
    </w:p>
    <w:p w:rsidR="00193D60" w:rsidRPr="00A8615E" w:rsidRDefault="00193D60" w:rsidP="00193D60">
      <w:pPr>
        <w:pStyle w:val="ListParagraph"/>
        <w:numPr>
          <w:ilvl w:val="0"/>
          <w:numId w:val="1"/>
        </w:numPr>
        <w:spacing w:line="360" w:lineRule="auto"/>
        <w:ind w:left="360"/>
      </w:pPr>
      <w:r w:rsidRPr="00A8615E">
        <w:t xml:space="preserve">Spelling them correctly. </w:t>
      </w:r>
    </w:p>
    <w:p w:rsidR="00193D60" w:rsidRPr="00A8615E" w:rsidRDefault="00193D60" w:rsidP="00193D60">
      <w:pPr>
        <w:pStyle w:val="ListParagraph"/>
        <w:numPr>
          <w:ilvl w:val="0"/>
          <w:numId w:val="1"/>
        </w:numPr>
        <w:spacing w:line="360" w:lineRule="auto"/>
        <w:ind w:left="360"/>
      </w:pPr>
      <w:r w:rsidRPr="00A8615E">
        <w:t xml:space="preserve">Writing them correctly.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Words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tree </w:t>
      </w:r>
      <w:r w:rsidRPr="00A8615E">
        <w:rPr>
          <w:rFonts w:ascii="Times New Roman" w:hAnsi="Times New Roman"/>
        </w:rPr>
        <w:tab/>
      </w:r>
      <w:r w:rsidRPr="00A8615E">
        <w:rPr>
          <w:rFonts w:ascii="Times New Roman" w:hAnsi="Times New Roman"/>
        </w:rPr>
        <w:tab/>
        <w:t xml:space="preserve">medicine </w:t>
      </w:r>
      <w:r w:rsidRPr="00A8615E">
        <w:rPr>
          <w:rFonts w:ascii="Times New Roman" w:hAnsi="Times New Roman"/>
        </w:rPr>
        <w:tab/>
        <w:t xml:space="preserve">plants </w:t>
      </w:r>
      <w:r w:rsidRPr="00A8615E">
        <w:rPr>
          <w:rFonts w:ascii="Times New Roman" w:hAnsi="Times New Roman"/>
        </w:rPr>
        <w:tab/>
      </w:r>
      <w:r w:rsidRPr="00A8615E">
        <w:rPr>
          <w:rFonts w:ascii="Times New Roman" w:hAnsi="Times New Roman"/>
        </w:rPr>
        <w:tab/>
        <w:t xml:space="preserve">school </w:t>
      </w:r>
      <w:r w:rsidRPr="00A8615E">
        <w:rPr>
          <w:rFonts w:ascii="Times New Roman" w:hAnsi="Times New Roman"/>
        </w:rPr>
        <w:tab/>
      </w:r>
      <w:r w:rsidRPr="00A8615E">
        <w:rPr>
          <w:rFonts w:ascii="Times New Roman" w:hAnsi="Times New Roman"/>
        </w:rPr>
        <w:tab/>
        <w:t xml:space="preserve">people </w:t>
      </w:r>
      <w:r w:rsidRPr="00A8615E">
        <w:rPr>
          <w:rFonts w:ascii="Times New Roman" w:hAnsi="Times New Roman"/>
        </w:rPr>
        <w:tab/>
      </w:r>
      <w:r w:rsidRPr="00A8615E">
        <w:rPr>
          <w:rFonts w:ascii="Times New Roman" w:hAnsi="Times New Roman"/>
        </w:rPr>
        <w:tab/>
        <w:t xml:space="preserve">animals </w:t>
      </w:r>
    </w:p>
    <w:p w:rsidR="00193D60" w:rsidRPr="00A8615E" w:rsidRDefault="00193D60" w:rsidP="00193D60">
      <w:pPr>
        <w:spacing w:after="0" w:line="360" w:lineRule="auto"/>
        <w:rPr>
          <w:rFonts w:ascii="Times New Roman" w:hAnsi="Times New Roman"/>
        </w:rPr>
      </w:pPr>
      <w:r w:rsidRPr="00A8615E">
        <w:rPr>
          <w:rFonts w:ascii="Times New Roman" w:hAnsi="Times New Roman"/>
        </w:rPr>
        <w:t>building</w:t>
      </w:r>
      <w:r w:rsidRPr="00A8615E">
        <w:rPr>
          <w:rFonts w:ascii="Times New Roman" w:hAnsi="Times New Roman"/>
        </w:rPr>
        <w:tab/>
        <w:t xml:space="preserve"> local </w:t>
      </w:r>
      <w:r w:rsidRPr="00A8615E">
        <w:rPr>
          <w:rFonts w:ascii="Times New Roman" w:hAnsi="Times New Roman"/>
        </w:rPr>
        <w:tab/>
      </w:r>
      <w:r w:rsidRPr="00A8615E">
        <w:rPr>
          <w:rFonts w:ascii="Times New Roman" w:hAnsi="Times New Roman"/>
        </w:rPr>
        <w:tab/>
        <w:t xml:space="preserve">hills </w:t>
      </w:r>
      <w:r w:rsidRPr="00A8615E">
        <w:rPr>
          <w:rFonts w:ascii="Times New Roman" w:hAnsi="Times New Roman"/>
        </w:rPr>
        <w:tab/>
      </w:r>
      <w:r w:rsidRPr="00A8615E">
        <w:rPr>
          <w:rFonts w:ascii="Times New Roman" w:hAnsi="Times New Roman"/>
        </w:rPr>
        <w:tab/>
        <w:t xml:space="preserve">lakes </w:t>
      </w:r>
      <w:r w:rsidRPr="00A8615E">
        <w:rPr>
          <w:rFonts w:ascii="Times New Roman" w:hAnsi="Times New Roman"/>
        </w:rPr>
        <w:tab/>
      </w:r>
      <w:r w:rsidRPr="00A8615E">
        <w:rPr>
          <w:rFonts w:ascii="Times New Roman" w:hAnsi="Times New Roman"/>
        </w:rPr>
        <w:tab/>
        <w:t>rivers</w:t>
      </w:r>
      <w:r w:rsidRPr="00A8615E">
        <w:rPr>
          <w:rFonts w:ascii="Times New Roman" w:hAnsi="Times New Roman"/>
        </w:rPr>
        <w:tab/>
      </w:r>
      <w:r w:rsidRPr="00A8615E">
        <w:rPr>
          <w:rFonts w:ascii="Times New Roman" w:hAnsi="Times New Roman"/>
        </w:rPr>
        <w:tab/>
        <w:t xml:space="preserve"> swamp </w:t>
      </w:r>
      <w:r w:rsidRPr="00A8615E">
        <w:rPr>
          <w:rFonts w:ascii="Times New Roman" w:hAnsi="Times New Roman"/>
        </w:rPr>
        <w:tab/>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wellsprings </w:t>
      </w:r>
      <w:r w:rsidRPr="00A8615E">
        <w:rPr>
          <w:rFonts w:ascii="Times New Roman" w:hAnsi="Times New Roman"/>
        </w:rPr>
        <w:tab/>
        <w:t xml:space="preserve">birds </w:t>
      </w:r>
      <w:r w:rsidRPr="00A8615E">
        <w:rPr>
          <w:rFonts w:ascii="Times New Roman" w:hAnsi="Times New Roman"/>
        </w:rPr>
        <w:tab/>
      </w:r>
      <w:r w:rsidRPr="00A8615E">
        <w:rPr>
          <w:rFonts w:ascii="Times New Roman" w:hAnsi="Times New Roman"/>
        </w:rPr>
        <w:tab/>
        <w:t xml:space="preserve">valley </w:t>
      </w:r>
      <w:r w:rsidRPr="00A8615E">
        <w:rPr>
          <w:rFonts w:ascii="Times New Roman" w:hAnsi="Times New Roman"/>
        </w:rPr>
        <w:tab/>
      </w:r>
      <w:r w:rsidRPr="00A8615E">
        <w:rPr>
          <w:rFonts w:ascii="Times New Roman" w:hAnsi="Times New Roman"/>
        </w:rPr>
        <w:tab/>
        <w:t>insects ,</w:t>
      </w:r>
      <w:r w:rsidRPr="00A8615E">
        <w:rPr>
          <w:rFonts w:ascii="Times New Roman" w:hAnsi="Times New Roman"/>
        </w:rPr>
        <w:tab/>
        <w:t>mountain</w:t>
      </w:r>
      <w:r w:rsidRPr="00A8615E">
        <w:rPr>
          <w:rFonts w:ascii="Times New Roman" w:hAnsi="Times New Roman"/>
        </w:rPr>
        <w:tab/>
        <w:t xml:space="preserve"> forest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Sentences from the words of the theme</w:t>
      </w:r>
    </w:p>
    <w:p w:rsidR="00193D60" w:rsidRPr="00A8615E" w:rsidRDefault="00193D60" w:rsidP="00193D60">
      <w:pPr>
        <w:pStyle w:val="ListParagraph"/>
        <w:numPr>
          <w:ilvl w:val="0"/>
          <w:numId w:val="1"/>
        </w:numPr>
        <w:spacing w:line="360" w:lineRule="auto"/>
        <w:ind w:left="360"/>
      </w:pPr>
      <w:r w:rsidRPr="00A8615E">
        <w:t xml:space="preserve">Lake and rivers give us water and fish. </w:t>
      </w:r>
    </w:p>
    <w:p w:rsidR="00193D60" w:rsidRPr="00A8615E" w:rsidRDefault="00193D60" w:rsidP="00193D60">
      <w:pPr>
        <w:pStyle w:val="ListParagraph"/>
        <w:numPr>
          <w:ilvl w:val="0"/>
          <w:numId w:val="1"/>
        </w:numPr>
        <w:spacing w:line="360" w:lineRule="auto"/>
        <w:ind w:left="360"/>
      </w:pPr>
      <w:r w:rsidRPr="00A8615E">
        <w:t xml:space="preserve">People plant trees and it is a good practice. </w:t>
      </w:r>
    </w:p>
    <w:p w:rsidR="00193D60" w:rsidRPr="00A8615E" w:rsidRDefault="00193D60" w:rsidP="00193D60">
      <w:pPr>
        <w:pStyle w:val="ListParagraph"/>
        <w:numPr>
          <w:ilvl w:val="0"/>
          <w:numId w:val="1"/>
        </w:numPr>
        <w:spacing w:line="360" w:lineRule="auto"/>
        <w:ind w:left="360"/>
      </w:pPr>
      <w:r w:rsidRPr="00A8615E">
        <w:t xml:space="preserve">We get medicine from plants and trees </w:t>
      </w:r>
    </w:p>
    <w:p w:rsidR="00193D60" w:rsidRPr="00A8615E" w:rsidRDefault="00193D60" w:rsidP="00193D60">
      <w:pPr>
        <w:pStyle w:val="ListParagraph"/>
        <w:numPr>
          <w:ilvl w:val="0"/>
          <w:numId w:val="1"/>
        </w:numPr>
        <w:spacing w:line="360" w:lineRule="auto"/>
        <w:ind w:left="360"/>
      </w:pPr>
      <w:r w:rsidRPr="00A8615E">
        <w:t xml:space="preserve">Local medicine is good. </w:t>
      </w:r>
    </w:p>
    <w:p w:rsidR="00193D60" w:rsidRPr="00A8615E" w:rsidRDefault="00193D60" w:rsidP="00193D60">
      <w:pPr>
        <w:pStyle w:val="ListParagraph"/>
        <w:numPr>
          <w:ilvl w:val="0"/>
          <w:numId w:val="1"/>
        </w:numPr>
        <w:spacing w:line="360" w:lineRule="auto"/>
        <w:ind w:left="360"/>
      </w:pPr>
      <w:r w:rsidRPr="00A8615E">
        <w:t xml:space="preserve">Trees give us wood for building. </w:t>
      </w:r>
    </w:p>
    <w:p w:rsidR="00193D60" w:rsidRPr="00A8615E" w:rsidRDefault="00193D60" w:rsidP="00193D60">
      <w:pPr>
        <w:pStyle w:val="ListParagraph"/>
        <w:numPr>
          <w:ilvl w:val="0"/>
          <w:numId w:val="1"/>
        </w:numPr>
        <w:spacing w:line="360" w:lineRule="auto"/>
        <w:ind w:left="360"/>
      </w:pPr>
      <w:r w:rsidRPr="00A8615E">
        <w:t xml:space="preserve">Hens and turkeys are domestic birds. </w:t>
      </w:r>
    </w:p>
    <w:p w:rsidR="00193D60" w:rsidRPr="00A8615E" w:rsidRDefault="00193D60" w:rsidP="00193D60">
      <w:pPr>
        <w:pStyle w:val="ListParagraph"/>
        <w:numPr>
          <w:ilvl w:val="0"/>
          <w:numId w:val="1"/>
        </w:numPr>
        <w:spacing w:line="360" w:lineRule="auto"/>
        <w:ind w:left="360"/>
      </w:pPr>
      <w:r w:rsidRPr="00A8615E">
        <w:t xml:space="preserve">A mountain is higher than a hill. </w:t>
      </w:r>
    </w:p>
    <w:p w:rsidR="00193D60" w:rsidRPr="00A8615E" w:rsidRDefault="00193D60" w:rsidP="00193D60">
      <w:pPr>
        <w:pStyle w:val="ListParagraph"/>
        <w:numPr>
          <w:ilvl w:val="0"/>
          <w:numId w:val="1"/>
        </w:numPr>
        <w:spacing w:line="360" w:lineRule="auto"/>
        <w:ind w:left="360"/>
      </w:pPr>
      <w:r w:rsidRPr="00A8615E">
        <w:t xml:space="preserve">Environments are the things around us. </w:t>
      </w:r>
    </w:p>
    <w:p w:rsidR="00193D60" w:rsidRPr="00A8615E" w:rsidRDefault="00193D60" w:rsidP="00193D60">
      <w:pPr>
        <w:pStyle w:val="ListParagraph"/>
        <w:numPr>
          <w:ilvl w:val="0"/>
          <w:numId w:val="1"/>
        </w:numPr>
        <w:spacing w:line="360" w:lineRule="auto"/>
        <w:ind w:left="360"/>
      </w:pPr>
      <w:r w:rsidRPr="00A8615E">
        <w:t xml:space="preserve">Animals are both domestic and wild </w:t>
      </w:r>
    </w:p>
    <w:p w:rsidR="00193D60" w:rsidRPr="00A8615E" w:rsidRDefault="00193D60" w:rsidP="00193D60">
      <w:pPr>
        <w:pStyle w:val="ListParagraph"/>
        <w:numPr>
          <w:ilvl w:val="0"/>
          <w:numId w:val="1"/>
        </w:numPr>
        <w:spacing w:line="360" w:lineRule="auto"/>
        <w:ind w:left="360"/>
      </w:pPr>
      <w:r w:rsidRPr="00A8615E">
        <w:t xml:space="preserve">We fetch water from the well. </w:t>
      </w:r>
    </w:p>
    <w:p w:rsidR="00193D60" w:rsidRPr="00A8615E" w:rsidRDefault="00193D60" w:rsidP="00193D60">
      <w:pPr>
        <w:spacing w:after="0" w:line="240" w:lineRule="auto"/>
        <w:rPr>
          <w:rFonts w:ascii="Times New Roman" w:hAnsi="Times New Roman"/>
          <w:b/>
        </w:rPr>
      </w:pPr>
      <w:r w:rsidRPr="00A8615E">
        <w:rPr>
          <w:rFonts w:ascii="Times New Roman" w:hAnsi="Times New Roman"/>
          <w:b/>
        </w:rPr>
        <w:t xml:space="preserve">Exercise </w:t>
      </w:r>
    </w:p>
    <w:p w:rsidR="00193D60" w:rsidRPr="00A8615E" w:rsidRDefault="00193D60" w:rsidP="0060050E">
      <w:pPr>
        <w:pStyle w:val="ListParagraph"/>
        <w:numPr>
          <w:ilvl w:val="0"/>
          <w:numId w:val="13"/>
        </w:numPr>
      </w:pPr>
      <w:r w:rsidRPr="00A8615E">
        <w:t xml:space="preserve">Listen and write </w:t>
      </w:r>
    </w:p>
    <w:p w:rsidR="00193D60" w:rsidRPr="00A8615E" w:rsidRDefault="00193D60" w:rsidP="00193D60">
      <w:pPr>
        <w:pStyle w:val="ListParagraph"/>
      </w:pPr>
      <w:r w:rsidRPr="00A8615E">
        <w:t>___________</w:t>
      </w:r>
      <w:r w:rsidRPr="00A8615E">
        <w:tab/>
      </w:r>
      <w:r w:rsidRPr="00A8615E">
        <w:tab/>
        <w:t>_____________</w:t>
      </w:r>
      <w:r w:rsidRPr="00A8615E">
        <w:tab/>
      </w:r>
      <w:r w:rsidRPr="00A8615E">
        <w:tab/>
        <w:t>______________</w:t>
      </w:r>
    </w:p>
    <w:p w:rsidR="00193D60" w:rsidRPr="00A8615E" w:rsidRDefault="00193D60" w:rsidP="00193D60">
      <w:pPr>
        <w:pStyle w:val="ListParagraph"/>
      </w:pPr>
      <w:r w:rsidRPr="00A8615E">
        <w:t>___________</w:t>
      </w:r>
      <w:r w:rsidRPr="00A8615E">
        <w:tab/>
      </w:r>
      <w:r w:rsidRPr="00A8615E">
        <w:tab/>
        <w:t>_____________</w:t>
      </w:r>
      <w:r w:rsidRPr="00A8615E">
        <w:tab/>
      </w:r>
      <w:r w:rsidRPr="00A8615E">
        <w:tab/>
        <w:t>______________</w:t>
      </w:r>
    </w:p>
    <w:p w:rsidR="00193D60" w:rsidRPr="00A8615E" w:rsidRDefault="00193D60" w:rsidP="00193D60">
      <w:pPr>
        <w:pStyle w:val="ListParagraph"/>
      </w:pPr>
      <w:r w:rsidRPr="00A8615E">
        <w:t>___________</w:t>
      </w:r>
      <w:r w:rsidRPr="00A8615E">
        <w:tab/>
      </w:r>
      <w:r w:rsidRPr="00A8615E">
        <w:tab/>
        <w:t>_____________</w:t>
      </w:r>
      <w:r w:rsidRPr="00A8615E">
        <w:tab/>
      </w:r>
      <w:r w:rsidRPr="00A8615E">
        <w:tab/>
        <w:t>______________</w:t>
      </w:r>
    </w:p>
    <w:p w:rsidR="00193D60" w:rsidRPr="00A8615E" w:rsidRDefault="00193D60" w:rsidP="0060050E">
      <w:pPr>
        <w:pStyle w:val="ListParagraph"/>
        <w:numPr>
          <w:ilvl w:val="0"/>
          <w:numId w:val="13"/>
        </w:numPr>
        <w:rPr>
          <w:b/>
        </w:rPr>
      </w:pPr>
      <w:r w:rsidRPr="00A8615E">
        <w:rPr>
          <w:b/>
        </w:rPr>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1743"/>
        <w:gridCol w:w="1753"/>
        <w:gridCol w:w="1759"/>
        <w:gridCol w:w="1785"/>
      </w:tblGrid>
      <w:tr w:rsidR="00193D60" w:rsidRPr="00A8615E" w:rsidTr="00BA454D">
        <w:tc>
          <w:tcPr>
            <w:tcW w:w="1915" w:type="dxa"/>
          </w:tcPr>
          <w:p w:rsidR="00193D60" w:rsidRPr="00A8615E" w:rsidRDefault="00193D60" w:rsidP="00BA454D">
            <w:pPr>
              <w:pStyle w:val="ListParagraph"/>
              <w:ind w:left="0"/>
            </w:pPr>
          </w:p>
          <w:p w:rsidR="00193D60" w:rsidRPr="00A8615E" w:rsidRDefault="00193D60" w:rsidP="00BA454D">
            <w:pPr>
              <w:pStyle w:val="ListParagraph"/>
              <w:ind w:left="0"/>
            </w:pPr>
          </w:p>
          <w:p w:rsidR="00193D60" w:rsidRPr="00A8615E" w:rsidRDefault="00193D60" w:rsidP="00BA454D">
            <w:pPr>
              <w:pStyle w:val="ListParagraph"/>
              <w:ind w:left="0"/>
            </w:pPr>
          </w:p>
        </w:tc>
        <w:tc>
          <w:tcPr>
            <w:tcW w:w="1915" w:type="dxa"/>
          </w:tcPr>
          <w:p w:rsidR="00193D60" w:rsidRPr="00A8615E" w:rsidRDefault="00193D60" w:rsidP="00BA454D">
            <w:pPr>
              <w:pStyle w:val="ListParagraph"/>
              <w:ind w:left="0"/>
            </w:pPr>
          </w:p>
        </w:tc>
        <w:tc>
          <w:tcPr>
            <w:tcW w:w="1915" w:type="dxa"/>
          </w:tcPr>
          <w:p w:rsidR="00193D60" w:rsidRPr="00A8615E" w:rsidRDefault="00193D60" w:rsidP="00BA454D">
            <w:pPr>
              <w:pStyle w:val="ListParagraph"/>
              <w:ind w:left="0"/>
            </w:pPr>
          </w:p>
        </w:tc>
        <w:tc>
          <w:tcPr>
            <w:tcW w:w="1915" w:type="dxa"/>
          </w:tcPr>
          <w:p w:rsidR="00193D60" w:rsidRPr="00A8615E" w:rsidRDefault="00193D60" w:rsidP="00BA454D">
            <w:pPr>
              <w:pStyle w:val="ListParagraph"/>
              <w:ind w:left="0"/>
            </w:pPr>
          </w:p>
        </w:tc>
        <w:tc>
          <w:tcPr>
            <w:tcW w:w="1916" w:type="dxa"/>
          </w:tcPr>
          <w:p w:rsidR="00193D60" w:rsidRPr="00A8615E" w:rsidRDefault="00193D60" w:rsidP="00BA454D">
            <w:pPr>
              <w:pStyle w:val="ListParagraph"/>
              <w:ind w:left="0"/>
            </w:pPr>
          </w:p>
        </w:tc>
      </w:tr>
      <w:tr w:rsidR="00193D60" w:rsidRPr="00A8615E" w:rsidTr="00BA454D">
        <w:tc>
          <w:tcPr>
            <w:tcW w:w="1915" w:type="dxa"/>
          </w:tcPr>
          <w:p w:rsidR="00193D60" w:rsidRPr="00A8615E" w:rsidRDefault="00193D60" w:rsidP="00BA454D">
            <w:pPr>
              <w:pStyle w:val="ListParagraph"/>
              <w:ind w:left="0"/>
            </w:pPr>
            <w:r w:rsidRPr="00A8615E">
              <w:t xml:space="preserve">mountain </w:t>
            </w:r>
          </w:p>
        </w:tc>
        <w:tc>
          <w:tcPr>
            <w:tcW w:w="1915" w:type="dxa"/>
          </w:tcPr>
          <w:p w:rsidR="00193D60" w:rsidRPr="00A8615E" w:rsidRDefault="00193D60" w:rsidP="00BA454D">
            <w:pPr>
              <w:pStyle w:val="ListParagraph"/>
              <w:ind w:left="0"/>
            </w:pPr>
            <w:r w:rsidRPr="00A8615E">
              <w:t xml:space="preserve">hill </w:t>
            </w:r>
          </w:p>
        </w:tc>
        <w:tc>
          <w:tcPr>
            <w:tcW w:w="1915" w:type="dxa"/>
          </w:tcPr>
          <w:p w:rsidR="00193D60" w:rsidRPr="00A8615E" w:rsidRDefault="00193D60" w:rsidP="00BA454D">
            <w:pPr>
              <w:pStyle w:val="ListParagraph"/>
              <w:ind w:left="0"/>
            </w:pPr>
            <w:r w:rsidRPr="00A8615E">
              <w:t xml:space="preserve">lake </w:t>
            </w:r>
          </w:p>
        </w:tc>
        <w:tc>
          <w:tcPr>
            <w:tcW w:w="1915" w:type="dxa"/>
          </w:tcPr>
          <w:p w:rsidR="00193D60" w:rsidRPr="00A8615E" w:rsidRDefault="00193D60" w:rsidP="00BA454D">
            <w:pPr>
              <w:pStyle w:val="ListParagraph"/>
              <w:ind w:left="0"/>
            </w:pPr>
            <w:r w:rsidRPr="00A8615E">
              <w:t xml:space="preserve">river </w:t>
            </w:r>
          </w:p>
        </w:tc>
        <w:tc>
          <w:tcPr>
            <w:tcW w:w="1916" w:type="dxa"/>
          </w:tcPr>
          <w:p w:rsidR="00193D60" w:rsidRPr="00A8615E" w:rsidRDefault="00193D60" w:rsidP="00BA454D">
            <w:pPr>
              <w:pStyle w:val="ListParagraph"/>
              <w:ind w:left="0"/>
            </w:pPr>
            <w:r w:rsidRPr="00A8615E">
              <w:t xml:space="preserve">insects </w:t>
            </w:r>
          </w:p>
        </w:tc>
      </w:tr>
    </w:tbl>
    <w:p w:rsidR="00193D60" w:rsidRPr="00A8615E" w:rsidRDefault="00193D60" w:rsidP="0060050E">
      <w:pPr>
        <w:pStyle w:val="ListParagraph"/>
        <w:numPr>
          <w:ilvl w:val="0"/>
          <w:numId w:val="13"/>
        </w:numPr>
        <w:rPr>
          <w:b/>
        </w:rPr>
      </w:pPr>
      <w:r w:rsidRPr="00A8615E">
        <w:rPr>
          <w:b/>
        </w:rPr>
        <w:t xml:space="preserve">Match animals and their homes </w:t>
      </w:r>
    </w:p>
    <w:p w:rsidR="00193D60" w:rsidRPr="00A8615E" w:rsidRDefault="00193D60" w:rsidP="00193D60">
      <w:pPr>
        <w:pStyle w:val="ListParagraph"/>
      </w:pPr>
      <w:r w:rsidRPr="00A8615E">
        <w:t>dog</w:t>
      </w:r>
      <w:r w:rsidRPr="00A8615E">
        <w:tab/>
      </w:r>
      <w:r w:rsidRPr="00A8615E">
        <w:tab/>
      </w:r>
      <w:r w:rsidRPr="00A8615E">
        <w:tab/>
      </w:r>
      <w:r w:rsidRPr="00A8615E">
        <w:tab/>
        <w:t xml:space="preserve"> sty </w:t>
      </w:r>
    </w:p>
    <w:p w:rsidR="00193D60" w:rsidRPr="00A8615E" w:rsidRDefault="00193D60" w:rsidP="00193D60">
      <w:pPr>
        <w:pStyle w:val="ListParagraph"/>
      </w:pPr>
      <w:r w:rsidRPr="00A8615E">
        <w:t xml:space="preserve">cow </w:t>
      </w:r>
      <w:r w:rsidRPr="00A8615E">
        <w:tab/>
      </w:r>
      <w:r w:rsidRPr="00A8615E">
        <w:tab/>
      </w:r>
      <w:r w:rsidRPr="00A8615E">
        <w:tab/>
      </w:r>
      <w:r w:rsidRPr="00A8615E">
        <w:tab/>
        <w:t xml:space="preserve">house </w:t>
      </w:r>
    </w:p>
    <w:p w:rsidR="00193D60" w:rsidRPr="00A8615E" w:rsidRDefault="00193D60" w:rsidP="00193D60">
      <w:pPr>
        <w:pStyle w:val="ListParagraph"/>
      </w:pPr>
      <w:r w:rsidRPr="00A8615E">
        <w:t xml:space="preserve">fish </w:t>
      </w:r>
      <w:r w:rsidRPr="00A8615E">
        <w:tab/>
      </w:r>
      <w:r w:rsidRPr="00A8615E">
        <w:tab/>
      </w:r>
      <w:r w:rsidRPr="00A8615E">
        <w:tab/>
      </w:r>
      <w:r w:rsidRPr="00A8615E">
        <w:tab/>
        <w:t xml:space="preserve">ant hill </w:t>
      </w:r>
    </w:p>
    <w:p w:rsidR="00193D60" w:rsidRPr="00A8615E" w:rsidRDefault="00193D60" w:rsidP="00193D60">
      <w:pPr>
        <w:pStyle w:val="ListParagraph"/>
      </w:pPr>
      <w:r w:rsidRPr="00A8615E">
        <w:t xml:space="preserve">termites </w:t>
      </w:r>
      <w:r w:rsidRPr="00A8615E">
        <w:tab/>
      </w:r>
      <w:r w:rsidRPr="00A8615E">
        <w:tab/>
      </w:r>
      <w:r w:rsidRPr="00A8615E">
        <w:tab/>
        <w:t xml:space="preserve">kennel </w:t>
      </w:r>
    </w:p>
    <w:p w:rsidR="00193D60" w:rsidRPr="00A8615E" w:rsidRDefault="00193D60" w:rsidP="00193D60">
      <w:pPr>
        <w:pStyle w:val="ListParagraph"/>
      </w:pPr>
      <w:r w:rsidRPr="00A8615E">
        <w:t xml:space="preserve">man </w:t>
      </w:r>
      <w:r w:rsidRPr="00A8615E">
        <w:tab/>
      </w:r>
      <w:r w:rsidRPr="00A8615E">
        <w:tab/>
      </w:r>
      <w:r w:rsidRPr="00A8615E">
        <w:tab/>
      </w:r>
      <w:r w:rsidRPr="00A8615E">
        <w:tab/>
        <w:t xml:space="preserve">kraal </w:t>
      </w:r>
    </w:p>
    <w:p w:rsidR="00193D60" w:rsidRDefault="00193D60" w:rsidP="00193D60">
      <w:pPr>
        <w:pStyle w:val="ListParagraph"/>
      </w:pPr>
      <w:r w:rsidRPr="00A8615E">
        <w:t xml:space="preserve">pig </w:t>
      </w:r>
      <w:r w:rsidRPr="00A8615E">
        <w:tab/>
      </w:r>
      <w:r w:rsidRPr="00A8615E">
        <w:tab/>
      </w:r>
      <w:r w:rsidRPr="00A8615E">
        <w:tab/>
      </w:r>
      <w:r w:rsidRPr="00A8615E">
        <w:tab/>
        <w:t xml:space="preserve">water </w:t>
      </w:r>
    </w:p>
    <w:p w:rsidR="00BA454D" w:rsidRDefault="00BA454D" w:rsidP="00193D60">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line="480" w:lineRule="auto"/>
              <w:rPr>
                <w:rFonts w:ascii="Times New Roman" w:hAnsi="Times New Roman"/>
                <w:b/>
              </w:rPr>
            </w:pPr>
          </w:p>
        </w:tc>
        <w:tc>
          <w:tcPr>
            <w:tcW w:w="180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line="480" w:lineRule="auto"/>
              <w:rPr>
                <w:rFonts w:ascii="Times New Roman" w:hAnsi="Times New Roman"/>
                <w:b/>
              </w:rPr>
            </w:pPr>
          </w:p>
        </w:tc>
        <w:tc>
          <w:tcPr>
            <w:tcW w:w="2070" w:type="dxa"/>
          </w:tcPr>
          <w:p w:rsidR="00BA454D" w:rsidRPr="00A8615E" w:rsidRDefault="00BA454D" w:rsidP="00BA454D">
            <w:pPr>
              <w:spacing w:after="0" w:line="480" w:lineRule="auto"/>
              <w:rPr>
                <w:rFonts w:ascii="Times New Roman" w:hAnsi="Times New Roman"/>
                <w:b/>
              </w:rPr>
            </w:pPr>
          </w:p>
        </w:tc>
        <w:tc>
          <w:tcPr>
            <w:tcW w:w="1890" w:type="dxa"/>
          </w:tcPr>
          <w:p w:rsidR="00BA454D" w:rsidRPr="00A8615E" w:rsidRDefault="00BA454D" w:rsidP="00BA454D">
            <w:pPr>
              <w:spacing w:after="0" w:line="480" w:lineRule="auto"/>
              <w:rPr>
                <w:rFonts w:ascii="Times New Roman" w:hAnsi="Times New Roman"/>
                <w:b/>
              </w:rPr>
            </w:pPr>
          </w:p>
        </w:tc>
      </w:tr>
    </w:tbl>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BA454D" w:rsidRPr="00A8615E" w:rsidRDefault="00BA454D" w:rsidP="00BA454D">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Default="00BA454D" w:rsidP="00BA454D">
      <w:pPr>
        <w:pStyle w:val="ListParagraph"/>
        <w:numPr>
          <w:ilvl w:val="0"/>
          <w:numId w:val="1"/>
        </w:numPr>
        <w:spacing w:line="360" w:lineRule="auto"/>
        <w:ind w:left="360"/>
      </w:pPr>
      <w:r>
        <w:t>Pronounce the sound correctly.</w:t>
      </w:r>
    </w:p>
    <w:p w:rsidR="00BA454D" w:rsidRDefault="00BA454D" w:rsidP="00BA454D">
      <w:pPr>
        <w:pStyle w:val="ListParagraph"/>
        <w:numPr>
          <w:ilvl w:val="0"/>
          <w:numId w:val="1"/>
        </w:numPr>
        <w:spacing w:line="360" w:lineRule="auto"/>
        <w:ind w:left="360"/>
      </w:pPr>
      <w:r>
        <w:t>Read the words correctly.</w:t>
      </w:r>
    </w:p>
    <w:p w:rsidR="00BA454D" w:rsidRPr="00A8615E" w:rsidRDefault="00BA454D" w:rsidP="00BA454D">
      <w:pPr>
        <w:pStyle w:val="ListParagraph"/>
        <w:numPr>
          <w:ilvl w:val="0"/>
          <w:numId w:val="1"/>
        </w:numPr>
        <w:spacing w:line="360" w:lineRule="auto"/>
        <w:ind w:left="360"/>
      </w:pPr>
      <w:r>
        <w:t>Spells the words correctly.</w:t>
      </w:r>
    </w:p>
    <w:p w:rsidR="00BA454D" w:rsidRDefault="00BA454D" w:rsidP="00BA454D">
      <w:pPr>
        <w:spacing w:after="0" w:line="360" w:lineRule="auto"/>
        <w:rPr>
          <w:rFonts w:ascii="Times New Roman" w:hAnsi="Times New Roman"/>
          <w:b/>
        </w:rPr>
      </w:pPr>
      <w:r w:rsidRPr="00A8615E">
        <w:rPr>
          <w:rFonts w:ascii="Times New Roman" w:hAnsi="Times New Roman"/>
          <w:b/>
        </w:rPr>
        <w:t>Co</w:t>
      </w:r>
      <w:r>
        <w:rPr>
          <w:rFonts w:ascii="Times New Roman" w:hAnsi="Times New Roman"/>
          <w:b/>
        </w:rPr>
        <w:t xml:space="preserve">ntent: </w:t>
      </w:r>
      <w:r>
        <w:rPr>
          <w:rFonts w:ascii="Times New Roman" w:hAnsi="Times New Roman"/>
          <w:b/>
        </w:rPr>
        <w:tab/>
        <w:t>sound/qu/</w:t>
      </w:r>
      <w:r>
        <w:rPr>
          <w:rFonts w:ascii="Times New Roman" w:hAnsi="Times New Roman"/>
          <w:b/>
        </w:rPr>
        <w:tab/>
        <w:t>qua</w:t>
      </w:r>
      <w:r>
        <w:rPr>
          <w:rFonts w:ascii="Times New Roman" w:hAnsi="Times New Roman"/>
          <w:b/>
        </w:rPr>
        <w:tab/>
        <w:t>que</w:t>
      </w:r>
      <w:r>
        <w:rPr>
          <w:rFonts w:ascii="Times New Roman" w:hAnsi="Times New Roman"/>
          <w:b/>
        </w:rPr>
        <w:tab/>
        <w:t>qui</w:t>
      </w:r>
      <w:r>
        <w:rPr>
          <w:rFonts w:ascii="Times New Roman" w:hAnsi="Times New Roman"/>
          <w:b/>
        </w:rPr>
        <w:tab/>
        <w:t>quo</w:t>
      </w:r>
    </w:p>
    <w:p w:rsidR="00BA454D" w:rsidRDefault="00BA454D" w:rsidP="00BA454D">
      <w:pPr>
        <w:spacing w:after="0" w:line="360" w:lineRule="auto"/>
        <w:ind w:firstLine="720"/>
        <w:rPr>
          <w:rFonts w:ascii="Times New Roman" w:hAnsi="Times New Roman"/>
        </w:rPr>
      </w:pPr>
      <w:r>
        <w:rPr>
          <w:rFonts w:ascii="Times New Roman" w:hAnsi="Times New Roman"/>
        </w:rPr>
        <w:t>queen</w:t>
      </w:r>
      <w:r>
        <w:rPr>
          <w:rFonts w:ascii="Times New Roman" w:hAnsi="Times New Roman"/>
        </w:rPr>
        <w:tab/>
      </w:r>
      <w:r>
        <w:rPr>
          <w:rFonts w:ascii="Times New Roman" w:hAnsi="Times New Roman"/>
        </w:rPr>
        <w:tab/>
        <w:t>quote</w:t>
      </w:r>
      <w:r>
        <w:rPr>
          <w:rFonts w:ascii="Times New Roman" w:hAnsi="Times New Roman"/>
        </w:rPr>
        <w:tab/>
      </w:r>
      <w:r>
        <w:rPr>
          <w:rFonts w:ascii="Times New Roman" w:hAnsi="Times New Roman"/>
        </w:rPr>
        <w:tab/>
        <w:t>square</w:t>
      </w:r>
    </w:p>
    <w:p w:rsidR="00BA454D" w:rsidRDefault="00BA454D" w:rsidP="00BA454D">
      <w:pPr>
        <w:spacing w:after="0" w:line="360" w:lineRule="auto"/>
        <w:ind w:firstLine="720"/>
        <w:rPr>
          <w:rFonts w:ascii="Times New Roman" w:hAnsi="Times New Roman"/>
        </w:rPr>
      </w:pPr>
      <w:r>
        <w:rPr>
          <w:rFonts w:ascii="Times New Roman" w:hAnsi="Times New Roman"/>
        </w:rPr>
        <w:t>quite</w:t>
      </w:r>
      <w:r>
        <w:rPr>
          <w:rFonts w:ascii="Times New Roman" w:hAnsi="Times New Roman"/>
        </w:rPr>
        <w:tab/>
      </w:r>
      <w:r>
        <w:rPr>
          <w:rFonts w:ascii="Times New Roman" w:hAnsi="Times New Roman"/>
        </w:rPr>
        <w:tab/>
        <w:t>quiz</w:t>
      </w:r>
      <w:r>
        <w:rPr>
          <w:rFonts w:ascii="Times New Roman" w:hAnsi="Times New Roman"/>
        </w:rPr>
        <w:tab/>
      </w:r>
      <w:r>
        <w:rPr>
          <w:rFonts w:ascii="Times New Roman" w:hAnsi="Times New Roman"/>
        </w:rPr>
        <w:tab/>
        <w:t>squeeze</w:t>
      </w:r>
      <w:r>
        <w:rPr>
          <w:rFonts w:ascii="Times New Roman" w:hAnsi="Times New Roman"/>
        </w:rPr>
        <w:tab/>
      </w:r>
      <w:r>
        <w:rPr>
          <w:rFonts w:ascii="Times New Roman" w:hAnsi="Times New Roman"/>
        </w:rPr>
        <w:tab/>
        <w:t>squot</w:t>
      </w:r>
    </w:p>
    <w:p w:rsidR="00BA454D" w:rsidRDefault="00BA454D" w:rsidP="00BA454D">
      <w:pPr>
        <w:pStyle w:val="ListParagraph"/>
        <w:spacing w:line="360" w:lineRule="auto"/>
      </w:pPr>
      <w:r>
        <w:t>quiet</w:t>
      </w:r>
      <w:r>
        <w:tab/>
      </w:r>
      <w:r>
        <w:tab/>
        <w:t>quarry</w:t>
      </w:r>
      <w:r>
        <w:tab/>
      </w:r>
      <w:r>
        <w:tab/>
        <w:t>squirrel</w:t>
      </w:r>
    </w:p>
    <w:p w:rsidR="00BA454D" w:rsidRDefault="00BA454D" w:rsidP="00BA454D">
      <w:pPr>
        <w:pStyle w:val="ListParagraph"/>
        <w:spacing w:line="360" w:lineRule="auto"/>
      </w:pPr>
      <w:r>
        <w:t>query</w:t>
      </w:r>
      <w:r>
        <w:tab/>
      </w:r>
      <w:r>
        <w:tab/>
        <w:t>queer</w:t>
      </w:r>
      <w:r>
        <w:tab/>
      </w:r>
      <w:r>
        <w:tab/>
        <w:t>quack</w:t>
      </w:r>
    </w:p>
    <w:p w:rsidR="00BA454D" w:rsidRDefault="00BA454D" w:rsidP="00BA454D">
      <w:pPr>
        <w:spacing w:line="360" w:lineRule="auto"/>
        <w:rPr>
          <w:rFonts w:ascii="Times New Roman" w:hAnsi="Times New Roman"/>
          <w:b/>
        </w:rPr>
      </w:pPr>
      <w:r w:rsidRPr="00556210">
        <w:rPr>
          <w:rFonts w:ascii="Times New Roman" w:hAnsi="Times New Roman"/>
          <w:b/>
        </w:rPr>
        <w:t>Sentences:</w:t>
      </w:r>
    </w:p>
    <w:p w:rsidR="00BA454D" w:rsidRDefault="00BA454D" w:rsidP="00BA454D">
      <w:pPr>
        <w:pStyle w:val="ListParagraph"/>
        <w:numPr>
          <w:ilvl w:val="0"/>
          <w:numId w:val="46"/>
        </w:numPr>
        <w:spacing w:line="360" w:lineRule="auto"/>
      </w:pPr>
      <w:r>
        <w:t>Both the queen and the king are very happy.</w:t>
      </w:r>
    </w:p>
    <w:p w:rsidR="00BA454D" w:rsidRDefault="00BA454D" w:rsidP="00BA454D">
      <w:pPr>
        <w:pStyle w:val="ListParagraph"/>
        <w:numPr>
          <w:ilvl w:val="0"/>
          <w:numId w:val="46"/>
        </w:numPr>
        <w:spacing w:line="360" w:lineRule="auto"/>
      </w:pPr>
      <w:r>
        <w:t>The teacher told them to keep quiet.</w:t>
      </w:r>
    </w:p>
    <w:p w:rsidR="00BA454D" w:rsidRDefault="00BA454D" w:rsidP="00BA454D">
      <w:pPr>
        <w:pStyle w:val="ListParagraph"/>
        <w:numPr>
          <w:ilvl w:val="0"/>
          <w:numId w:val="46"/>
        </w:numPr>
        <w:spacing w:line="360" w:lineRule="auto"/>
      </w:pPr>
      <w:r>
        <w:t>He drank a bottle of soda.</w:t>
      </w:r>
    </w:p>
    <w:p w:rsidR="00BA454D" w:rsidRDefault="00BA454D" w:rsidP="00BA454D">
      <w:pPr>
        <w:pStyle w:val="ListParagraph"/>
        <w:numPr>
          <w:ilvl w:val="0"/>
          <w:numId w:val="46"/>
        </w:numPr>
        <w:spacing w:line="360" w:lineRule="auto"/>
      </w:pPr>
      <w:r>
        <w:t>That squirrel is quite happy after eating maize.</w:t>
      </w:r>
    </w:p>
    <w:p w:rsidR="00BA454D" w:rsidRDefault="00BA454D" w:rsidP="00BA454D">
      <w:pPr>
        <w:pStyle w:val="ListParagraph"/>
        <w:numPr>
          <w:ilvl w:val="0"/>
          <w:numId w:val="46"/>
        </w:numPr>
        <w:spacing w:line="360" w:lineRule="auto"/>
      </w:pPr>
      <w:r>
        <w:t>The quick boy got the biggest mango.</w:t>
      </w:r>
    </w:p>
    <w:p w:rsidR="00BA454D" w:rsidRDefault="00BA454D" w:rsidP="00BA454D">
      <w:pPr>
        <w:spacing w:line="360" w:lineRule="auto"/>
        <w:rPr>
          <w:rFonts w:ascii="Times New Roman" w:hAnsi="Times New Roman"/>
          <w:b/>
        </w:rPr>
      </w:pPr>
      <w:r>
        <w:rPr>
          <w:rFonts w:ascii="Times New Roman" w:hAnsi="Times New Roman"/>
          <w:b/>
        </w:rPr>
        <w:t>Exercise:</w:t>
      </w:r>
    </w:p>
    <w:p w:rsidR="00BA454D" w:rsidRDefault="00BA454D" w:rsidP="00BA454D">
      <w:pPr>
        <w:pStyle w:val="ListParagraph"/>
        <w:numPr>
          <w:ilvl w:val="0"/>
          <w:numId w:val="47"/>
        </w:numPr>
        <w:spacing w:line="360" w:lineRule="auto"/>
      </w:pPr>
      <w:r>
        <w:t>Listen and Write.</w:t>
      </w:r>
    </w:p>
    <w:p w:rsidR="00BA454D" w:rsidRDefault="00BA454D" w:rsidP="00BA454D">
      <w:pPr>
        <w:pStyle w:val="ListParagraph"/>
        <w:numPr>
          <w:ilvl w:val="0"/>
          <w:numId w:val="47"/>
        </w:numPr>
        <w:spacing w:line="360" w:lineRule="auto"/>
      </w:pPr>
      <w:r>
        <w:t>Re-arrange these letters to make correct words.</w:t>
      </w:r>
    </w:p>
    <w:p w:rsidR="00BA454D" w:rsidRDefault="00BA454D" w:rsidP="00BA454D">
      <w:pPr>
        <w:pStyle w:val="ListParagraph"/>
        <w:spacing w:line="360" w:lineRule="auto"/>
      </w:pPr>
      <w:r>
        <w:t>ueenq ________</w:t>
      </w:r>
      <w:r>
        <w:tab/>
      </w:r>
      <w:r>
        <w:tab/>
        <w:t>uackq _______</w:t>
      </w:r>
    </w:p>
    <w:p w:rsidR="00BA454D" w:rsidRDefault="00BA454D" w:rsidP="00BA454D">
      <w:pPr>
        <w:pStyle w:val="ListParagraph"/>
        <w:spacing w:line="360" w:lineRule="auto"/>
      </w:pPr>
      <w:r>
        <w:t>rryuq _________</w:t>
      </w:r>
      <w:r>
        <w:tab/>
      </w:r>
      <w:r>
        <w:tab/>
        <w:t>souqt ________</w:t>
      </w:r>
    </w:p>
    <w:p w:rsidR="00BA454D" w:rsidRDefault="00BA454D" w:rsidP="00BA454D">
      <w:pPr>
        <w:pStyle w:val="ListParagraph"/>
        <w:spacing w:line="360" w:lineRule="auto"/>
      </w:pPr>
      <w:r>
        <w:t>eerqu _________</w:t>
      </w:r>
      <w:r>
        <w:tab/>
      </w:r>
      <w:r>
        <w:tab/>
        <w:t>queezes _______</w:t>
      </w:r>
    </w:p>
    <w:p w:rsidR="00BA454D" w:rsidRDefault="00BA454D" w:rsidP="00BA454D">
      <w:pPr>
        <w:pStyle w:val="ListParagraph"/>
        <w:numPr>
          <w:ilvl w:val="0"/>
          <w:numId w:val="47"/>
        </w:numPr>
        <w:spacing w:line="480" w:lineRule="auto"/>
      </w:pPr>
      <w:r>
        <w:t>Make sentences using these words.</w:t>
      </w:r>
    </w:p>
    <w:p w:rsidR="00BA454D" w:rsidRDefault="00BA454D" w:rsidP="00BA454D">
      <w:pPr>
        <w:pStyle w:val="ListParagraph"/>
        <w:spacing w:line="480" w:lineRule="auto"/>
      </w:pPr>
      <w:r>
        <w:t>queen _______</w:t>
      </w:r>
      <w:r>
        <w:tab/>
      </w:r>
    </w:p>
    <w:p w:rsidR="00BA454D" w:rsidRDefault="00BA454D" w:rsidP="00BA454D">
      <w:pPr>
        <w:pStyle w:val="ListParagraph"/>
        <w:spacing w:line="480" w:lineRule="auto"/>
      </w:pPr>
      <w:r>
        <w:t>Square _______</w:t>
      </w:r>
    </w:p>
    <w:p w:rsidR="00BA454D" w:rsidRDefault="00BA454D" w:rsidP="00BA454D">
      <w:pPr>
        <w:pStyle w:val="ListParagraph"/>
        <w:spacing w:line="480" w:lineRule="auto"/>
      </w:pPr>
      <w:r>
        <w:t>Quite ________</w:t>
      </w:r>
    </w:p>
    <w:p w:rsidR="00BA454D" w:rsidRPr="00556210" w:rsidRDefault="00BA454D" w:rsidP="00BA454D">
      <w:pPr>
        <w:pStyle w:val="ListParagraph"/>
        <w:spacing w:line="480" w:lineRule="auto"/>
      </w:pPr>
      <w:r>
        <w:t>Squirrel ______</w:t>
      </w:r>
    </w:p>
    <w:p w:rsidR="00BA454D" w:rsidRDefault="00BA454D" w:rsidP="00193D60">
      <w:pPr>
        <w:pStyle w:val="ListParagraph"/>
      </w:pPr>
    </w:p>
    <w:p w:rsidR="00BA454D" w:rsidRPr="00A8615E" w:rsidRDefault="00BA454D" w:rsidP="00193D60">
      <w:pPr>
        <w:pStyle w:val="ListParagraph"/>
      </w:pPr>
    </w:p>
    <w:p w:rsidR="00193D60"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480" w:lineRule="auto"/>
              <w:rPr>
                <w:rFonts w:ascii="Times New Roman" w:hAnsi="Times New Roman"/>
                <w:b/>
              </w:rPr>
            </w:pP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480" w:lineRule="auto"/>
              <w:rPr>
                <w:rFonts w:ascii="Times New Roman" w:hAnsi="Times New Roman"/>
                <w:b/>
              </w:rPr>
            </w:pPr>
          </w:p>
        </w:tc>
        <w:tc>
          <w:tcPr>
            <w:tcW w:w="2070" w:type="dxa"/>
          </w:tcPr>
          <w:p w:rsidR="00193D60" w:rsidRPr="00A8615E" w:rsidRDefault="00193D60" w:rsidP="00BA454D">
            <w:pPr>
              <w:spacing w:after="0" w:line="480" w:lineRule="auto"/>
              <w:rPr>
                <w:rFonts w:ascii="Times New Roman" w:hAnsi="Times New Roman"/>
                <w:b/>
              </w:rPr>
            </w:pPr>
          </w:p>
        </w:tc>
        <w:tc>
          <w:tcPr>
            <w:tcW w:w="1890" w:type="dxa"/>
          </w:tcPr>
          <w:p w:rsidR="00193D60" w:rsidRPr="00A8615E" w:rsidRDefault="00193D60" w:rsidP="00BA454D">
            <w:pPr>
              <w:spacing w:after="0" w:line="480" w:lineRule="auto"/>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480" w:lineRule="auto"/>
        <w:ind w:left="360"/>
      </w:pPr>
      <w:r>
        <w:t>Reading the passage and answer the questions in full sentences.</w:t>
      </w:r>
    </w:p>
    <w:p w:rsidR="00193D60" w:rsidRDefault="00193D60" w:rsidP="00193D60">
      <w:pPr>
        <w:spacing w:after="0" w:line="480" w:lineRule="auto"/>
        <w:rPr>
          <w:rFonts w:ascii="Times New Roman" w:hAnsi="Times New Roman"/>
          <w:b/>
        </w:rPr>
      </w:pPr>
      <w:r w:rsidRPr="00A8615E">
        <w:rPr>
          <w:rFonts w:ascii="Times New Roman" w:hAnsi="Times New Roman"/>
          <w:b/>
        </w:rPr>
        <w:t>Cont</w:t>
      </w:r>
      <w:r>
        <w:rPr>
          <w:rFonts w:ascii="Times New Roman" w:hAnsi="Times New Roman"/>
          <w:b/>
        </w:rPr>
        <w:t xml:space="preserve">ent: </w:t>
      </w:r>
      <w:r>
        <w:rPr>
          <w:rFonts w:ascii="Times New Roman" w:hAnsi="Times New Roman"/>
          <w:b/>
        </w:rPr>
        <w:tab/>
        <w:t>Our Environment</w:t>
      </w:r>
    </w:p>
    <w:p w:rsidR="00193D60" w:rsidRDefault="00193D60" w:rsidP="00193D60">
      <w:pPr>
        <w:spacing w:after="0" w:line="600" w:lineRule="auto"/>
        <w:rPr>
          <w:rFonts w:ascii="Times New Roman" w:hAnsi="Times New Roman"/>
        </w:rPr>
      </w:pPr>
      <w:r>
        <w:rPr>
          <w:rFonts w:ascii="Times New Roman" w:hAnsi="Times New Roman"/>
        </w:rPr>
        <w:t>Once upon a time, there lived a man called Mivule. He was a farmer. He used to plant trees all over to protect the environment. Time and this man had no money in the pocket. He decided to cut all the trees to get timber, charcoal, firewood and poles. He sold them and got money. He became rich but the environment was no more.</w:t>
      </w:r>
    </w:p>
    <w:p w:rsidR="00193D60" w:rsidRDefault="00193D60" w:rsidP="00193D60">
      <w:pPr>
        <w:spacing w:after="0" w:line="480" w:lineRule="auto"/>
        <w:rPr>
          <w:rFonts w:ascii="Times New Roman" w:hAnsi="Times New Roman"/>
          <w:b/>
        </w:rPr>
      </w:pPr>
      <w:r>
        <w:rPr>
          <w:rFonts w:ascii="Times New Roman" w:hAnsi="Times New Roman"/>
          <w:b/>
        </w:rPr>
        <w:t>Questions:</w:t>
      </w:r>
    </w:p>
    <w:p w:rsidR="00193D60" w:rsidRDefault="00193D60" w:rsidP="0060050E">
      <w:pPr>
        <w:pStyle w:val="ListParagraph"/>
        <w:numPr>
          <w:ilvl w:val="0"/>
          <w:numId w:val="45"/>
        </w:numPr>
        <w:spacing w:line="480" w:lineRule="auto"/>
      </w:pPr>
      <w:r>
        <w:t>What is the title of the passage?</w:t>
      </w:r>
    </w:p>
    <w:p w:rsidR="00193D60" w:rsidRDefault="00193D60" w:rsidP="0060050E">
      <w:pPr>
        <w:pStyle w:val="ListParagraph"/>
        <w:numPr>
          <w:ilvl w:val="0"/>
          <w:numId w:val="45"/>
        </w:numPr>
        <w:spacing w:line="480" w:lineRule="auto"/>
      </w:pPr>
      <w:r>
        <w:t>Who is the farmer in the passage?</w:t>
      </w:r>
    </w:p>
    <w:p w:rsidR="00193D60" w:rsidRDefault="00193D60" w:rsidP="0060050E">
      <w:pPr>
        <w:pStyle w:val="ListParagraph"/>
        <w:numPr>
          <w:ilvl w:val="0"/>
          <w:numId w:val="45"/>
        </w:numPr>
        <w:spacing w:line="480" w:lineRule="auto"/>
      </w:pPr>
      <w:r>
        <w:t>Why do we need to plant more trees?</w:t>
      </w:r>
    </w:p>
    <w:p w:rsidR="00193D60" w:rsidRDefault="00193D60" w:rsidP="0060050E">
      <w:pPr>
        <w:pStyle w:val="ListParagraph"/>
        <w:numPr>
          <w:ilvl w:val="0"/>
          <w:numId w:val="45"/>
        </w:numPr>
        <w:spacing w:line="480" w:lineRule="auto"/>
      </w:pPr>
      <w:r>
        <w:t>Give the opposite of the underlined word.</w:t>
      </w:r>
    </w:p>
    <w:p w:rsidR="00193D60" w:rsidRPr="001A5244" w:rsidRDefault="00193D60" w:rsidP="00193D60">
      <w:pPr>
        <w:pStyle w:val="ListParagraph"/>
        <w:spacing w:line="480" w:lineRule="auto"/>
        <w:rPr>
          <w:u w:val="single"/>
        </w:rPr>
      </w:pPr>
      <w:r>
        <w:rPr>
          <w:u w:val="single"/>
        </w:rPr>
        <w:t>r</w:t>
      </w:r>
      <w:r w:rsidRPr="001A5244">
        <w:rPr>
          <w:u w:val="single"/>
        </w:rPr>
        <w:t>ich</w:t>
      </w:r>
    </w:p>
    <w:p w:rsidR="00193D60" w:rsidRDefault="00193D60" w:rsidP="0060050E">
      <w:pPr>
        <w:pStyle w:val="ListParagraph"/>
        <w:numPr>
          <w:ilvl w:val="0"/>
          <w:numId w:val="45"/>
        </w:numPr>
        <w:spacing w:line="480" w:lineRule="auto"/>
      </w:pPr>
      <w:r>
        <w:t>Write down four things we get from trees in the passage.</w:t>
      </w:r>
    </w:p>
    <w:p w:rsidR="00193D60" w:rsidRPr="001A5244" w:rsidRDefault="00193D60" w:rsidP="00193D60">
      <w:pPr>
        <w:pStyle w:val="ListParagraph"/>
        <w:spacing w:line="480" w:lineRule="auto"/>
        <w:rPr>
          <w:b/>
        </w:rPr>
      </w:pPr>
      <w:r>
        <w:rPr>
          <w:b/>
        </w:rPr>
        <w:t>Text Book Reading</w:t>
      </w: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BA454D" w:rsidRPr="00A8615E" w:rsidTr="00BA454D">
        <w:tc>
          <w:tcPr>
            <w:tcW w:w="1548"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Time </w:t>
            </w:r>
          </w:p>
        </w:tc>
      </w:tr>
      <w:tr w:rsidR="00BA454D" w:rsidRPr="00A8615E" w:rsidTr="00BA454D">
        <w:tc>
          <w:tcPr>
            <w:tcW w:w="1548" w:type="dxa"/>
          </w:tcPr>
          <w:p w:rsidR="00BA454D" w:rsidRPr="00A8615E" w:rsidRDefault="00BA454D" w:rsidP="00BA454D">
            <w:pPr>
              <w:spacing w:after="0" w:line="480" w:lineRule="auto"/>
              <w:rPr>
                <w:rFonts w:ascii="Times New Roman" w:hAnsi="Times New Roman"/>
                <w:b/>
              </w:rPr>
            </w:pPr>
          </w:p>
        </w:tc>
        <w:tc>
          <w:tcPr>
            <w:tcW w:w="1800" w:type="dxa"/>
          </w:tcPr>
          <w:p w:rsidR="00BA454D" w:rsidRPr="00A8615E" w:rsidRDefault="00BA454D"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BA454D" w:rsidRPr="00A8615E" w:rsidRDefault="00BA454D" w:rsidP="00BA454D">
            <w:pPr>
              <w:spacing w:after="0" w:line="480" w:lineRule="auto"/>
              <w:rPr>
                <w:rFonts w:ascii="Times New Roman" w:hAnsi="Times New Roman"/>
                <w:b/>
              </w:rPr>
            </w:pPr>
          </w:p>
        </w:tc>
        <w:tc>
          <w:tcPr>
            <w:tcW w:w="2070" w:type="dxa"/>
          </w:tcPr>
          <w:p w:rsidR="00BA454D" w:rsidRPr="00A8615E" w:rsidRDefault="00BA454D" w:rsidP="00BA454D">
            <w:pPr>
              <w:spacing w:after="0" w:line="480" w:lineRule="auto"/>
              <w:rPr>
                <w:rFonts w:ascii="Times New Roman" w:hAnsi="Times New Roman"/>
                <w:b/>
              </w:rPr>
            </w:pPr>
          </w:p>
        </w:tc>
        <w:tc>
          <w:tcPr>
            <w:tcW w:w="1890" w:type="dxa"/>
          </w:tcPr>
          <w:p w:rsidR="00BA454D" w:rsidRPr="00A8615E" w:rsidRDefault="00BA454D" w:rsidP="00BA454D">
            <w:pPr>
              <w:spacing w:after="0" w:line="480" w:lineRule="auto"/>
              <w:rPr>
                <w:rFonts w:ascii="Times New Roman" w:hAnsi="Times New Roman"/>
                <w:b/>
              </w:rPr>
            </w:pPr>
          </w:p>
        </w:tc>
      </w:tr>
    </w:tbl>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BA454D" w:rsidRPr="00A8615E" w:rsidRDefault="00BA454D" w:rsidP="00BA454D">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BA454D" w:rsidRPr="00A8615E" w:rsidRDefault="00BA454D" w:rsidP="00BA454D">
      <w:pPr>
        <w:pStyle w:val="ListParagraph"/>
        <w:numPr>
          <w:ilvl w:val="0"/>
          <w:numId w:val="1"/>
        </w:numPr>
        <w:spacing w:line="480" w:lineRule="auto"/>
        <w:ind w:left="360"/>
      </w:pPr>
      <w:r w:rsidRPr="00A8615E">
        <w:t xml:space="preserve">Reciting the poem </w:t>
      </w:r>
    </w:p>
    <w:p w:rsidR="00BA454D" w:rsidRPr="00A8615E" w:rsidRDefault="00BA454D" w:rsidP="00BA454D">
      <w:pPr>
        <w:pStyle w:val="ListParagraph"/>
        <w:numPr>
          <w:ilvl w:val="0"/>
          <w:numId w:val="1"/>
        </w:numPr>
        <w:spacing w:line="480" w:lineRule="auto"/>
        <w:ind w:left="360"/>
      </w:pPr>
      <w:r w:rsidRPr="00A8615E">
        <w:t xml:space="preserve">Answering questions about the poem. </w:t>
      </w:r>
    </w:p>
    <w:p w:rsidR="00BA454D" w:rsidRPr="00A8615E" w:rsidRDefault="00BA454D" w:rsidP="00BA454D">
      <w:pPr>
        <w:spacing w:after="0" w:line="48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A poem about environment  </w:t>
      </w:r>
    </w:p>
    <w:p w:rsidR="00BA454D" w:rsidRPr="00A8615E" w:rsidRDefault="00BA454D" w:rsidP="00BA454D">
      <w:pPr>
        <w:spacing w:after="0" w:line="480" w:lineRule="auto"/>
        <w:ind w:firstLine="720"/>
        <w:rPr>
          <w:rFonts w:ascii="Times New Roman" w:hAnsi="Times New Roman"/>
          <w:b/>
        </w:rPr>
      </w:pPr>
      <w:r w:rsidRPr="00A8615E">
        <w:rPr>
          <w:rFonts w:ascii="Times New Roman" w:hAnsi="Times New Roman"/>
          <w:b/>
        </w:rPr>
        <w:t xml:space="preserve">Oh! Environment </w:t>
      </w:r>
    </w:p>
    <w:p w:rsidR="00BA454D" w:rsidRPr="00A8615E" w:rsidRDefault="00BA454D" w:rsidP="00BA454D">
      <w:pPr>
        <w:spacing w:after="0" w:line="480" w:lineRule="auto"/>
        <w:rPr>
          <w:rFonts w:ascii="Times New Roman" w:hAnsi="Times New Roman"/>
        </w:rPr>
      </w:pPr>
      <w:r w:rsidRPr="00A8615E">
        <w:rPr>
          <w:rFonts w:ascii="Times New Roman" w:hAnsi="Times New Roman"/>
        </w:rPr>
        <w:t xml:space="preserve">Environment!  Environment!  Environment! </w:t>
      </w:r>
    </w:p>
    <w:p w:rsidR="00BA454D" w:rsidRPr="00A8615E" w:rsidRDefault="00BA454D" w:rsidP="00BA454D">
      <w:pPr>
        <w:spacing w:after="0" w:line="480" w:lineRule="auto"/>
        <w:rPr>
          <w:rFonts w:ascii="Times New Roman" w:hAnsi="Times New Roman"/>
        </w:rPr>
      </w:pPr>
      <w:r w:rsidRPr="00A8615E">
        <w:rPr>
          <w:rFonts w:ascii="Times New Roman" w:hAnsi="Times New Roman"/>
        </w:rPr>
        <w:t>What a great place to live in:- With good plants, hills, mountains, building animals, lakes and rivers. They are all good to look at. God made them for us to use.</w:t>
      </w:r>
      <w:r>
        <w:rPr>
          <w:rFonts w:ascii="Times New Roman" w:hAnsi="Times New Roman"/>
        </w:rPr>
        <w:t xml:space="preserve"> houses for shelter, plants for food and medicines, animals like donkeys and horses provide us with transport, dogs guard our homes, other animals like goats, cows and fish are a source of food. </w:t>
      </w:r>
      <w:r w:rsidRPr="00A8615E">
        <w:rPr>
          <w:rFonts w:ascii="Times New Roman" w:hAnsi="Times New Roman"/>
        </w:rPr>
        <w:t xml:space="preserve"> We should protect our environment. </w:t>
      </w:r>
    </w:p>
    <w:p w:rsidR="00BA454D" w:rsidRPr="00A8615E" w:rsidRDefault="00BA454D" w:rsidP="00BA454D">
      <w:pPr>
        <w:spacing w:after="0" w:line="360" w:lineRule="auto"/>
        <w:rPr>
          <w:rFonts w:ascii="Times New Roman" w:hAnsi="Times New Roman"/>
          <w:b/>
        </w:rPr>
      </w:pPr>
      <w:r w:rsidRPr="00A8615E">
        <w:rPr>
          <w:rFonts w:ascii="Times New Roman" w:hAnsi="Times New Roman"/>
          <w:b/>
        </w:rPr>
        <w:t xml:space="preserve">Questions </w:t>
      </w:r>
    </w:p>
    <w:p w:rsidR="00BA454D" w:rsidRPr="00A8615E" w:rsidRDefault="00BA454D" w:rsidP="00BA454D">
      <w:pPr>
        <w:pStyle w:val="ListParagraph"/>
        <w:numPr>
          <w:ilvl w:val="0"/>
          <w:numId w:val="14"/>
        </w:numPr>
        <w:spacing w:line="360" w:lineRule="auto"/>
      </w:pPr>
      <w:r w:rsidRPr="00A8615E">
        <w:t xml:space="preserve">What is the poem about? </w:t>
      </w:r>
    </w:p>
    <w:p w:rsidR="00BA454D" w:rsidRPr="00A8615E" w:rsidRDefault="00BA454D" w:rsidP="00BA454D">
      <w:pPr>
        <w:pStyle w:val="ListParagraph"/>
        <w:numPr>
          <w:ilvl w:val="0"/>
          <w:numId w:val="14"/>
        </w:numPr>
        <w:spacing w:line="360" w:lineRule="auto"/>
      </w:pPr>
      <w:r w:rsidRPr="00A8615E">
        <w:t xml:space="preserve">List things found in our environment </w:t>
      </w:r>
      <w:r>
        <w:t xml:space="preserve">as stated </w:t>
      </w:r>
      <w:r w:rsidRPr="00A8615E">
        <w:t xml:space="preserve">in the poem. </w:t>
      </w:r>
    </w:p>
    <w:p w:rsidR="00BA454D" w:rsidRDefault="00BA454D" w:rsidP="00BA454D">
      <w:pPr>
        <w:pStyle w:val="ListParagraph"/>
        <w:numPr>
          <w:ilvl w:val="0"/>
          <w:numId w:val="14"/>
        </w:numPr>
        <w:spacing w:line="360" w:lineRule="auto"/>
      </w:pPr>
      <w:r w:rsidRPr="00A8615E">
        <w:t xml:space="preserve">Who made the environment for us? </w:t>
      </w:r>
    </w:p>
    <w:p w:rsidR="00BA454D" w:rsidRPr="00A8615E" w:rsidRDefault="00BA454D" w:rsidP="00BA454D">
      <w:pPr>
        <w:pStyle w:val="ListParagraph"/>
        <w:numPr>
          <w:ilvl w:val="0"/>
          <w:numId w:val="14"/>
        </w:numPr>
        <w:spacing w:line="360" w:lineRule="auto"/>
      </w:pPr>
      <w:r>
        <w:t>How are dogs useful to us?</w:t>
      </w:r>
    </w:p>
    <w:p w:rsidR="00BA454D" w:rsidRPr="00A8615E" w:rsidRDefault="00BA454D" w:rsidP="00BA454D">
      <w:pPr>
        <w:pStyle w:val="ListParagraph"/>
        <w:numPr>
          <w:ilvl w:val="0"/>
          <w:numId w:val="14"/>
        </w:numPr>
        <w:spacing w:line="360" w:lineRule="auto"/>
        <w:rPr>
          <w:b/>
        </w:rPr>
      </w:pPr>
      <w:r w:rsidRPr="00A8615E">
        <w:rPr>
          <w:b/>
        </w:rPr>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5"/>
        <w:gridCol w:w="1783"/>
        <w:gridCol w:w="1815"/>
        <w:gridCol w:w="1797"/>
      </w:tblGrid>
      <w:tr w:rsidR="00BA454D" w:rsidRPr="00A8615E" w:rsidTr="00BA454D">
        <w:tc>
          <w:tcPr>
            <w:tcW w:w="1755" w:type="dxa"/>
          </w:tcPr>
          <w:p w:rsidR="00BA454D" w:rsidRPr="00A8615E" w:rsidRDefault="00BA454D" w:rsidP="00BA454D">
            <w:pPr>
              <w:pStyle w:val="ListParagraph"/>
              <w:spacing w:line="360" w:lineRule="auto"/>
              <w:ind w:left="0"/>
            </w:pPr>
            <w:r w:rsidRPr="00A8615E">
              <w:t xml:space="preserve">hills </w:t>
            </w:r>
          </w:p>
        </w:tc>
        <w:tc>
          <w:tcPr>
            <w:tcW w:w="1783" w:type="dxa"/>
          </w:tcPr>
          <w:p w:rsidR="00BA454D" w:rsidRPr="00A8615E" w:rsidRDefault="00BA454D" w:rsidP="00BA454D">
            <w:pPr>
              <w:pStyle w:val="ListParagraph"/>
              <w:spacing w:line="360" w:lineRule="auto"/>
              <w:ind w:left="0"/>
            </w:pPr>
            <w:r w:rsidRPr="00A8615E">
              <w:t xml:space="preserve">people </w:t>
            </w:r>
          </w:p>
        </w:tc>
        <w:tc>
          <w:tcPr>
            <w:tcW w:w="1815" w:type="dxa"/>
          </w:tcPr>
          <w:p w:rsidR="00BA454D" w:rsidRPr="00A8615E" w:rsidRDefault="00BA454D" w:rsidP="00BA454D">
            <w:pPr>
              <w:pStyle w:val="ListParagraph"/>
              <w:spacing w:line="360" w:lineRule="auto"/>
              <w:ind w:left="0"/>
            </w:pPr>
            <w:r w:rsidRPr="00A8615E">
              <w:t xml:space="preserve">buildings </w:t>
            </w:r>
          </w:p>
        </w:tc>
        <w:tc>
          <w:tcPr>
            <w:tcW w:w="1797" w:type="dxa"/>
          </w:tcPr>
          <w:p w:rsidR="00BA454D" w:rsidRPr="00A8615E" w:rsidRDefault="00BA454D" w:rsidP="00BA454D">
            <w:pPr>
              <w:pStyle w:val="ListParagraph"/>
              <w:spacing w:line="360" w:lineRule="auto"/>
              <w:ind w:left="0"/>
            </w:pPr>
            <w:r w:rsidRPr="00A8615E">
              <w:t xml:space="preserve">animals </w:t>
            </w:r>
          </w:p>
        </w:tc>
      </w:tr>
      <w:tr w:rsidR="00BA454D" w:rsidRPr="00A8615E" w:rsidTr="00BA454D">
        <w:tc>
          <w:tcPr>
            <w:tcW w:w="1755" w:type="dxa"/>
          </w:tcPr>
          <w:p w:rsidR="00BA454D" w:rsidRPr="00A8615E" w:rsidRDefault="00BA454D" w:rsidP="00BA454D">
            <w:pPr>
              <w:pStyle w:val="ListParagraph"/>
              <w:spacing w:line="360" w:lineRule="auto"/>
              <w:ind w:left="0"/>
            </w:pPr>
          </w:p>
          <w:p w:rsidR="00BA454D" w:rsidRPr="00A8615E" w:rsidRDefault="00BA454D" w:rsidP="00BA454D">
            <w:pPr>
              <w:pStyle w:val="ListParagraph"/>
              <w:spacing w:line="360" w:lineRule="auto"/>
              <w:ind w:left="0"/>
            </w:pPr>
          </w:p>
        </w:tc>
        <w:tc>
          <w:tcPr>
            <w:tcW w:w="1783" w:type="dxa"/>
          </w:tcPr>
          <w:p w:rsidR="00BA454D" w:rsidRPr="00A8615E" w:rsidRDefault="00BA454D" w:rsidP="00BA454D">
            <w:pPr>
              <w:pStyle w:val="ListParagraph"/>
              <w:spacing w:line="360" w:lineRule="auto"/>
              <w:ind w:left="0"/>
            </w:pPr>
          </w:p>
        </w:tc>
        <w:tc>
          <w:tcPr>
            <w:tcW w:w="1815" w:type="dxa"/>
          </w:tcPr>
          <w:p w:rsidR="00BA454D" w:rsidRPr="00A8615E" w:rsidRDefault="00BA454D" w:rsidP="00BA454D">
            <w:pPr>
              <w:pStyle w:val="ListParagraph"/>
              <w:spacing w:line="360" w:lineRule="auto"/>
              <w:ind w:left="0"/>
            </w:pPr>
          </w:p>
        </w:tc>
        <w:tc>
          <w:tcPr>
            <w:tcW w:w="1797" w:type="dxa"/>
          </w:tcPr>
          <w:p w:rsidR="00BA454D" w:rsidRPr="00A8615E" w:rsidRDefault="00BA454D" w:rsidP="00BA454D">
            <w:pPr>
              <w:pStyle w:val="ListParagraph"/>
              <w:spacing w:line="360" w:lineRule="auto"/>
              <w:ind w:left="0"/>
            </w:pPr>
          </w:p>
        </w:tc>
      </w:tr>
    </w:tbl>
    <w:p w:rsidR="00BA454D" w:rsidRPr="00A8615E" w:rsidRDefault="00BA454D" w:rsidP="00BA454D">
      <w:pPr>
        <w:pStyle w:val="ListParagraph"/>
        <w:numPr>
          <w:ilvl w:val="0"/>
          <w:numId w:val="14"/>
        </w:numPr>
        <w:spacing w:line="360" w:lineRule="auto"/>
      </w:pPr>
      <w:r w:rsidRPr="00A8615E">
        <w:t>Name these pictures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1778"/>
        <w:gridCol w:w="1786"/>
        <w:gridCol w:w="1767"/>
        <w:gridCol w:w="1753"/>
      </w:tblGrid>
      <w:tr w:rsidR="00BA454D" w:rsidRPr="00A8615E" w:rsidTr="00BA454D">
        <w:tc>
          <w:tcPr>
            <w:tcW w:w="1772" w:type="dxa"/>
          </w:tcPr>
          <w:p w:rsidR="00BA454D" w:rsidRPr="00A8615E" w:rsidRDefault="00BA454D" w:rsidP="00BA454D">
            <w:pPr>
              <w:pStyle w:val="ListParagraph"/>
              <w:spacing w:line="360" w:lineRule="auto"/>
              <w:ind w:left="0"/>
            </w:pPr>
            <w:r>
              <w:rPr>
                <w:noProof/>
              </w:rPr>
              <w:drawing>
                <wp:anchor distT="0" distB="0" distL="114300" distR="114300" simplePos="0" relativeHeight="251727872" behindDoc="0" locked="0" layoutInCell="1" allowOverlap="1">
                  <wp:simplePos x="0" y="0"/>
                  <wp:positionH relativeFrom="column">
                    <wp:posOffset>372110</wp:posOffset>
                  </wp:positionH>
                  <wp:positionV relativeFrom="paragraph">
                    <wp:posOffset>71755</wp:posOffset>
                  </wp:positionV>
                  <wp:extent cx="368935" cy="741045"/>
                  <wp:effectExtent l="0" t="0" r="0" b="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8935" cy="741045"/>
                          </a:xfrm>
                          <a:prstGeom prst="rect">
                            <a:avLst/>
                          </a:prstGeom>
                          <a:noFill/>
                          <a:ln w="9525">
                            <a:noFill/>
                            <a:miter lim="800000"/>
                            <a:headEnd/>
                            <a:tailEnd/>
                          </a:ln>
                        </pic:spPr>
                      </pic:pic>
                    </a:graphicData>
                  </a:graphic>
                </wp:anchor>
              </w:drawing>
            </w:r>
          </w:p>
          <w:p w:rsidR="00BA454D" w:rsidRPr="00A8615E" w:rsidRDefault="00BA454D" w:rsidP="00BA454D">
            <w:pPr>
              <w:pStyle w:val="ListParagraph"/>
              <w:spacing w:line="360" w:lineRule="auto"/>
              <w:ind w:left="0"/>
            </w:pPr>
            <w:r>
              <w:rPr>
                <w:noProof/>
              </w:rPr>
              <w:drawing>
                <wp:anchor distT="0" distB="0" distL="114300" distR="114300" simplePos="0" relativeHeight="251726848" behindDoc="0" locked="0" layoutInCell="1" allowOverlap="1">
                  <wp:simplePos x="0" y="0"/>
                  <wp:positionH relativeFrom="column">
                    <wp:posOffset>510540</wp:posOffset>
                  </wp:positionH>
                  <wp:positionV relativeFrom="paragraph">
                    <wp:posOffset>50800</wp:posOffset>
                  </wp:positionV>
                  <wp:extent cx="368935" cy="499745"/>
                  <wp:effectExtent l="19050" t="0" r="0" b="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8935" cy="499745"/>
                          </a:xfrm>
                          <a:prstGeom prst="rect">
                            <a:avLst/>
                          </a:prstGeom>
                          <a:noFill/>
                          <a:ln w="9525">
                            <a:noFill/>
                            <a:miter lim="800000"/>
                            <a:headEnd/>
                            <a:tailEnd/>
                          </a:ln>
                        </pic:spPr>
                      </pic:pic>
                    </a:graphicData>
                  </a:graphic>
                </wp:anchor>
              </w:drawing>
            </w:r>
            <w:r>
              <w:rPr>
                <w:noProof/>
              </w:rPr>
              <w:drawing>
                <wp:anchor distT="0" distB="0" distL="114300" distR="114300" simplePos="0" relativeHeight="251725824" behindDoc="0" locked="0" layoutInCell="1" allowOverlap="1">
                  <wp:simplePos x="0" y="0"/>
                  <wp:positionH relativeFrom="column">
                    <wp:posOffset>62230</wp:posOffset>
                  </wp:positionH>
                  <wp:positionV relativeFrom="paragraph">
                    <wp:posOffset>50800</wp:posOffset>
                  </wp:positionV>
                  <wp:extent cx="368935" cy="500380"/>
                  <wp:effectExtent l="19050" t="0" r="0" b="0"/>
                  <wp:wrapNone/>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8935" cy="500380"/>
                          </a:xfrm>
                          <a:prstGeom prst="rect">
                            <a:avLst/>
                          </a:prstGeom>
                          <a:noFill/>
                          <a:ln w="9525">
                            <a:noFill/>
                            <a:miter lim="800000"/>
                            <a:headEnd/>
                            <a:tailEnd/>
                          </a:ln>
                        </pic:spPr>
                      </pic:pic>
                    </a:graphicData>
                  </a:graphic>
                </wp:anchor>
              </w:drawing>
            </w:r>
          </w:p>
          <w:p w:rsidR="00BA454D" w:rsidRPr="00A8615E" w:rsidRDefault="00BA454D" w:rsidP="00BA454D">
            <w:pPr>
              <w:pStyle w:val="ListParagraph"/>
              <w:spacing w:line="360" w:lineRule="auto"/>
              <w:ind w:left="0"/>
            </w:pPr>
          </w:p>
        </w:tc>
        <w:tc>
          <w:tcPr>
            <w:tcW w:w="1778" w:type="dxa"/>
          </w:tcPr>
          <w:p w:rsidR="00BA454D" w:rsidRPr="00A8615E" w:rsidRDefault="00BA454D" w:rsidP="00BA454D">
            <w:pPr>
              <w:pStyle w:val="ListParagraph"/>
              <w:spacing w:line="360" w:lineRule="auto"/>
              <w:ind w:left="0"/>
            </w:pPr>
            <w:r>
              <w:rPr>
                <w:noProof/>
              </w:rPr>
              <w:drawing>
                <wp:anchor distT="0" distB="0" distL="114300" distR="114300" simplePos="0" relativeHeight="251728896" behindDoc="0" locked="0" layoutInCell="1" allowOverlap="1">
                  <wp:simplePos x="0" y="0"/>
                  <wp:positionH relativeFrom="column">
                    <wp:posOffset>-1270</wp:posOffset>
                  </wp:positionH>
                  <wp:positionV relativeFrom="paragraph">
                    <wp:posOffset>72390</wp:posOffset>
                  </wp:positionV>
                  <wp:extent cx="954405" cy="690245"/>
                  <wp:effectExtent l="19050" t="0" r="0" b="0"/>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954405" cy="690245"/>
                          </a:xfrm>
                          <a:prstGeom prst="rect">
                            <a:avLst/>
                          </a:prstGeom>
                          <a:noFill/>
                          <a:ln w="9525">
                            <a:noFill/>
                            <a:miter lim="800000"/>
                            <a:headEnd/>
                            <a:tailEnd/>
                          </a:ln>
                        </pic:spPr>
                      </pic:pic>
                    </a:graphicData>
                  </a:graphic>
                </wp:anchor>
              </w:drawing>
            </w:r>
          </w:p>
        </w:tc>
        <w:tc>
          <w:tcPr>
            <w:tcW w:w="1786" w:type="dxa"/>
          </w:tcPr>
          <w:p w:rsidR="00BA454D" w:rsidRPr="00A8615E" w:rsidRDefault="003C3A7B" w:rsidP="00BA454D">
            <w:pPr>
              <w:pStyle w:val="ListParagraph"/>
              <w:spacing w:line="360" w:lineRule="auto"/>
              <w:ind w:left="0"/>
            </w:pPr>
            <w:r>
              <w:rPr>
                <w:noProof/>
              </w:rPr>
              <w:pict>
                <v:shape id="Freeform 30" o:spid="_x0000_s1061" alt="Brown marble" style="position:absolute;margin-left:1.55pt;margin-top:11.55pt;width:76.05pt;height:48.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1,9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" path="m,901v14,-5,31,-4,41,-14c64,864,77,833,95,806v11,-16,29,-26,41,-41c159,737,174,702,190,670,225,468,118,202,353,127v14,-9,25,-25,41,-27c463,90,540,246,570,290v9,14,19,27,28,40c607,344,625,371,625,371v26,111,4,8,27,190c652,564,668,682,679,697v9,14,27,18,41,27c760,685,789,640,829,602v26,-52,35,-101,67,-149c901,340,902,226,910,113v3,-48,11,-63,54,-81c994,19,1028,15,1059,4v45,5,94,-4,136,14c1266,49,1293,137,1331,195v10,93,5,156,54,231c1390,584,1382,744,1399,901v6,53,122,8,122,68e">
                  <v:fill r:id="rId23" o:title="Brown marble" recolor="t" type="tile"/>
                  <v:path arrowok="t" o:connecttype="custom" o:connectlocs="0,572135;26035,563245;60325,511810;86360,485775;120650,425450;224155,80645;250190,63500;361950,184150;379730,209550;396875,235585;414020,356235;431165,442595;457200,459740;526415,382270;568960,287655;577850,71755;612140,20320;672465,2540;758825,11430;845185,123825;879475,270510;888365,572135;965835,615315" o:connectangles="0,0,0,0,0,0,0,0,0,0,0,0,0,0,0,0,0,0,0,0,0,0,0"/>
                </v:shape>
              </w:pict>
            </w:r>
          </w:p>
        </w:tc>
        <w:tc>
          <w:tcPr>
            <w:tcW w:w="1767" w:type="dxa"/>
          </w:tcPr>
          <w:p w:rsidR="00BA454D" w:rsidRPr="00A8615E" w:rsidRDefault="003C3A7B" w:rsidP="00BA454D">
            <w:pPr>
              <w:pStyle w:val="ListParagraph"/>
              <w:spacing w:line="360" w:lineRule="auto"/>
              <w:ind w:left="0"/>
            </w:pPr>
            <w:r>
              <w:rPr>
                <w:noProof/>
              </w:rPr>
              <w:pict>
                <v:shape id="Freeform 34" o:spid="_x0000_s1065" style="position:absolute;margin-left:-2.8pt;margin-top:55.95pt;width:36pt;height: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" path="m,c15,75,5,94,68,136v150,-5,300,-4,449,-14c572,118,680,95,680,95v13,-9,40,-11,40,-27c720,54,694,55,680,54,585,46,489,45,394,41,219,5,349,29,,xe" strokecolor="white">
                  <v:path arrowok="t" o:connecttype="custom" o:connectlocs="0,0;43180,86360;328295,77470;431800,60325;457200,43180;431800,34290;250190,26035;0,0" o:connectangles="0,0,0,0,0,0,0,0"/>
                </v:shape>
              </w:pict>
            </w:r>
            <w:r>
              <w:rPr>
                <w:noProof/>
              </w:rPr>
              <w:pict>
                <v:shape id="Freeform 33" o:spid="_x0000_s1064" style="position:absolute;margin-left:34.6pt;margin-top:.05pt;width:34.2pt;height:1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8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" path="m,31c10,82,19,152,54,194v11,13,26,20,41,27c121,233,176,248,176,248v163,-4,327,4,489,-13c679,233,684,208,679,194,664,148,560,86,516,72,297,,463,46,,31xe" strokecolor="white">
                  <v:path arrowok="t" o:connecttype="custom" o:connectlocs="0,19685;34290,123190;60325,140335;111760,157480;422275,149225;431165,123190;327660,45720;0,19685" o:connectangles="0,0,0,0,0,0,0,0"/>
                </v:shape>
              </w:pict>
            </w:r>
            <w:r>
              <w:rPr>
                <w:noProof/>
              </w:rPr>
              <w:pict>
                <v:shape id="Freeform 32" o:spid="_x0000_s1063" alt="Dashed horizontal" style="position:absolute;margin-left:-2.55pt;margin-top:.95pt;width:65pt;height:6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00,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" path="m9,1141v5,-64,3,-128,14,-191c29,913,66,902,90,883v32,-26,66,-53,96,-82c209,728,216,623,253,556v16,-29,55,-81,55,-81c314,445,329,347,349,326v43,-44,105,-76,163,-96c617,125,564,149,647,122,701,70,683,28,770,v23,22,45,45,68,67c854,83,884,75,906,81v14,4,26,13,40,14c1064,103,1182,104,1300,108v-33,95,-19,55,-41,122c1249,260,1191,298,1191,298v-5,14,-4,31,-14,41c1154,362,1096,393,1096,393v-17,51,-52,72,-68,123c1020,589,1020,629,1001,692v-8,28,-28,82,-28,82c964,843,954,892,919,950v-20,32,-40,30,-68,55c786,1063,734,1120,661,1168v-5,14,-1,35,-14,41c632,1216,572,1172,566,1168v-75,18,-141,42,-217,54c198,1172,296,1197,50,1181,,1165,9,1182,9,1141xe" fillcolor="black">
                  <v:fill r:id="rId24" o:title="" type="pattern"/>
                  <v:path arrowok="t" o:connecttype="custom" o:connectlocs="5715,724535;14605,603250;57150,560705;118110,508635;160655,353060;195580,301625;221615,207010;325120,146050;410845,77470;488950,0;532130,42545;575310,51435;600710,60325;825500,68580;799465,146050;756285,189230;747395,215265;695960,249555;652780,327660;635635,439420;617855,491490;583565,603250;540385,638175;419735,741680;410845,767715;359410,741680;221615,775970;31750,749935;5715,724535" o:connectangles="0,0,0,0,0,0,0,0,0,0,0,0,0,0,0,0,0,0,0,0,0,0,0,0,0,0,0,0,0"/>
                </v:shape>
              </w:pict>
            </w:r>
          </w:p>
        </w:tc>
        <w:tc>
          <w:tcPr>
            <w:tcW w:w="1753" w:type="dxa"/>
          </w:tcPr>
          <w:p w:rsidR="00BA454D" w:rsidRPr="00A8615E" w:rsidRDefault="003C3A7B" w:rsidP="00BA454D">
            <w:pPr>
              <w:pStyle w:val="ListParagraph"/>
              <w:spacing w:line="360" w:lineRule="auto"/>
              <w:ind w:left="0"/>
            </w:pPr>
            <w:r>
              <w:rPr>
                <w:noProof/>
              </w:rPr>
              <w:pict>
                <v:shape id="Freeform 31" o:spid="_x0000_s1062" alt="Dashed horizontal" style="position:absolute;margin-left:5.1pt;margin-top:9.55pt;width:66.6pt;height:5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32,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" path="m299,86c243,28,189,63,123,86v-23,23,-50,41,-68,68c37,181,,235,,235v16,77,39,135,96,190c105,443,111,463,123,480v11,15,31,24,40,40c177,545,191,602,191,602,181,708,169,789,136,887v19,167,-15,108,109,150c278,1033,390,1024,435,1009v19,-6,34,-25,54,-27c597,971,707,973,816,969v55,-38,118,-49,176,-82c1065,845,1113,773,1182,724v46,-33,99,-43,150,-68c1297,455,1175,281,1006,167,946,76,912,97,788,86,770,81,752,77,734,72,706,64,652,45,652,45,586,,570,24,503,58v-31,47,-62,78,-109,109c339,140,338,146,299,99,289,86,272,74,272,58v,-13,18,19,27,28xe" fillcolor="black">
                  <v:fill r:id="rId24" o:title="" type="pattern"/>
                  <v:path arrowok="t" o:connecttype="custom" o:connectlocs="189865,54610;78105,54610;34925,97790;0,149225;60960,269875;78105,304800;103505,330200;121285,382270;86360,563245;155575,658495;276225,640715;310515,623570;518160,615315;629920,563245;750570,459740;845820,416560;638810,106045;500380,54610;466090,45720;414020,28575;319405,36830;250190,106045;189865,62865;172720,36830;189865,54610" o:connectangles="0,0,0,0,0,0,0,0,0,0,0,0,0,0,0,0,0,0,0,0,0,0,0,0,0"/>
                </v:shape>
              </w:pict>
            </w:r>
          </w:p>
        </w:tc>
      </w:tr>
      <w:tr w:rsidR="00BA454D" w:rsidRPr="00A8615E" w:rsidTr="00BA454D">
        <w:tc>
          <w:tcPr>
            <w:tcW w:w="1772" w:type="dxa"/>
          </w:tcPr>
          <w:p w:rsidR="00BA454D" w:rsidRPr="00A8615E" w:rsidRDefault="00BA454D" w:rsidP="00BA454D">
            <w:pPr>
              <w:pStyle w:val="ListParagraph"/>
              <w:spacing w:line="360" w:lineRule="auto"/>
              <w:ind w:left="0"/>
            </w:pPr>
          </w:p>
        </w:tc>
        <w:tc>
          <w:tcPr>
            <w:tcW w:w="1778" w:type="dxa"/>
          </w:tcPr>
          <w:p w:rsidR="00BA454D" w:rsidRPr="00A8615E" w:rsidRDefault="00BA454D" w:rsidP="00BA454D">
            <w:pPr>
              <w:pStyle w:val="ListParagraph"/>
              <w:spacing w:line="360" w:lineRule="auto"/>
              <w:ind w:left="0"/>
            </w:pPr>
          </w:p>
        </w:tc>
        <w:tc>
          <w:tcPr>
            <w:tcW w:w="1786" w:type="dxa"/>
          </w:tcPr>
          <w:p w:rsidR="00BA454D" w:rsidRPr="00A8615E" w:rsidRDefault="00BA454D" w:rsidP="00BA454D">
            <w:pPr>
              <w:pStyle w:val="ListParagraph"/>
              <w:spacing w:line="360" w:lineRule="auto"/>
              <w:ind w:left="0"/>
            </w:pPr>
          </w:p>
        </w:tc>
        <w:tc>
          <w:tcPr>
            <w:tcW w:w="1767" w:type="dxa"/>
          </w:tcPr>
          <w:p w:rsidR="00BA454D" w:rsidRPr="00A8615E" w:rsidRDefault="00BA454D" w:rsidP="00BA454D">
            <w:pPr>
              <w:pStyle w:val="ListParagraph"/>
              <w:spacing w:line="360" w:lineRule="auto"/>
              <w:ind w:left="0"/>
            </w:pPr>
          </w:p>
        </w:tc>
        <w:tc>
          <w:tcPr>
            <w:tcW w:w="1753" w:type="dxa"/>
          </w:tcPr>
          <w:p w:rsidR="00BA454D" w:rsidRPr="00A8615E" w:rsidRDefault="00BA454D" w:rsidP="00BA454D">
            <w:pPr>
              <w:pStyle w:val="ListParagraph"/>
              <w:spacing w:line="360" w:lineRule="auto"/>
              <w:ind w:left="0"/>
            </w:pPr>
          </w:p>
        </w:tc>
      </w:tr>
    </w:tbl>
    <w:p w:rsidR="00193D60" w:rsidRPr="00A8615E"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193D60" w:rsidRPr="00A9689B" w:rsidTr="00BA454D">
        <w:tc>
          <w:tcPr>
            <w:tcW w:w="1915" w:type="dxa"/>
          </w:tcPr>
          <w:p w:rsidR="00193D60" w:rsidRPr="00A9689B" w:rsidRDefault="00193D60" w:rsidP="00BA454D">
            <w:pPr>
              <w:spacing w:after="0"/>
              <w:rPr>
                <w:rFonts w:ascii="Times New Roman" w:hAnsi="Times New Roman"/>
                <w:b/>
              </w:rPr>
            </w:pPr>
            <w:r w:rsidRPr="00A9689B">
              <w:rPr>
                <w:rFonts w:ascii="Times New Roman" w:hAnsi="Times New Roman"/>
                <w:b/>
              </w:rPr>
              <w:t xml:space="preserve">Date </w:t>
            </w:r>
          </w:p>
        </w:tc>
        <w:tc>
          <w:tcPr>
            <w:tcW w:w="1915" w:type="dxa"/>
          </w:tcPr>
          <w:p w:rsidR="00193D60" w:rsidRPr="00A9689B" w:rsidRDefault="00193D60" w:rsidP="00BA454D">
            <w:pPr>
              <w:spacing w:after="0"/>
              <w:rPr>
                <w:rFonts w:ascii="Times New Roman" w:hAnsi="Times New Roman"/>
                <w:b/>
              </w:rPr>
            </w:pPr>
            <w:r w:rsidRPr="00A9689B">
              <w:rPr>
                <w:rFonts w:ascii="Times New Roman" w:hAnsi="Times New Roman"/>
                <w:b/>
              </w:rPr>
              <w:t xml:space="preserve">Class </w:t>
            </w:r>
          </w:p>
        </w:tc>
        <w:tc>
          <w:tcPr>
            <w:tcW w:w="1915" w:type="dxa"/>
          </w:tcPr>
          <w:p w:rsidR="00193D60" w:rsidRPr="00A9689B" w:rsidRDefault="00193D60" w:rsidP="00BA454D">
            <w:pPr>
              <w:spacing w:after="0"/>
              <w:rPr>
                <w:rFonts w:ascii="Times New Roman" w:hAnsi="Times New Roman"/>
                <w:b/>
              </w:rPr>
            </w:pPr>
            <w:r w:rsidRPr="00A9689B">
              <w:rPr>
                <w:rFonts w:ascii="Times New Roman" w:hAnsi="Times New Roman"/>
                <w:b/>
              </w:rPr>
              <w:t xml:space="preserve">Subject </w:t>
            </w:r>
          </w:p>
        </w:tc>
        <w:tc>
          <w:tcPr>
            <w:tcW w:w="1915" w:type="dxa"/>
          </w:tcPr>
          <w:p w:rsidR="00193D60" w:rsidRPr="00A9689B" w:rsidRDefault="00193D60" w:rsidP="00BA454D">
            <w:pPr>
              <w:spacing w:after="0"/>
              <w:rPr>
                <w:rFonts w:ascii="Times New Roman" w:hAnsi="Times New Roman"/>
                <w:b/>
              </w:rPr>
            </w:pPr>
            <w:r w:rsidRPr="00A9689B">
              <w:rPr>
                <w:rFonts w:ascii="Times New Roman" w:hAnsi="Times New Roman"/>
                <w:b/>
              </w:rPr>
              <w:t xml:space="preserve">No. of pupils </w:t>
            </w:r>
          </w:p>
        </w:tc>
        <w:tc>
          <w:tcPr>
            <w:tcW w:w="1916" w:type="dxa"/>
          </w:tcPr>
          <w:p w:rsidR="00193D60" w:rsidRPr="00A9689B" w:rsidRDefault="00193D60" w:rsidP="00BA454D">
            <w:pPr>
              <w:spacing w:after="0"/>
              <w:rPr>
                <w:rFonts w:ascii="Times New Roman" w:hAnsi="Times New Roman"/>
                <w:b/>
              </w:rPr>
            </w:pPr>
            <w:r w:rsidRPr="00A9689B">
              <w:rPr>
                <w:rFonts w:ascii="Times New Roman" w:hAnsi="Times New Roman"/>
                <w:b/>
              </w:rPr>
              <w:t xml:space="preserve">Time </w:t>
            </w:r>
          </w:p>
        </w:tc>
      </w:tr>
      <w:tr w:rsidR="00193D60" w:rsidRPr="00A9689B" w:rsidTr="00BA454D">
        <w:tc>
          <w:tcPr>
            <w:tcW w:w="1915" w:type="dxa"/>
          </w:tcPr>
          <w:p w:rsidR="00193D60" w:rsidRPr="00A9689B" w:rsidRDefault="00193D60" w:rsidP="00BA454D">
            <w:pPr>
              <w:spacing w:after="0"/>
              <w:rPr>
                <w:rFonts w:ascii="Times New Roman" w:hAnsi="Times New Roman"/>
                <w:b/>
              </w:rPr>
            </w:pPr>
          </w:p>
        </w:tc>
        <w:tc>
          <w:tcPr>
            <w:tcW w:w="1915" w:type="dxa"/>
          </w:tcPr>
          <w:p w:rsidR="00193D60" w:rsidRPr="00A9689B" w:rsidRDefault="00193D60" w:rsidP="00BA454D">
            <w:pPr>
              <w:spacing w:after="0"/>
              <w:rPr>
                <w:rFonts w:ascii="Times New Roman" w:hAnsi="Times New Roman"/>
                <w:b/>
              </w:rPr>
            </w:pPr>
            <w:r w:rsidRPr="00A9689B">
              <w:rPr>
                <w:rFonts w:ascii="Times New Roman" w:hAnsi="Times New Roman"/>
                <w:b/>
              </w:rPr>
              <w:t>P.1</w:t>
            </w:r>
          </w:p>
        </w:tc>
        <w:tc>
          <w:tcPr>
            <w:tcW w:w="1915" w:type="dxa"/>
          </w:tcPr>
          <w:p w:rsidR="00193D60" w:rsidRPr="00A9689B" w:rsidRDefault="00193D60" w:rsidP="00BA454D">
            <w:pPr>
              <w:spacing w:after="0"/>
              <w:rPr>
                <w:rFonts w:ascii="Times New Roman" w:hAnsi="Times New Roman"/>
                <w:b/>
              </w:rPr>
            </w:pPr>
          </w:p>
        </w:tc>
        <w:tc>
          <w:tcPr>
            <w:tcW w:w="1915" w:type="dxa"/>
          </w:tcPr>
          <w:p w:rsidR="00193D60" w:rsidRPr="00A9689B" w:rsidRDefault="00193D60" w:rsidP="00BA454D">
            <w:pPr>
              <w:spacing w:after="0"/>
              <w:rPr>
                <w:rFonts w:ascii="Times New Roman" w:hAnsi="Times New Roman"/>
                <w:b/>
              </w:rPr>
            </w:pPr>
          </w:p>
        </w:tc>
        <w:tc>
          <w:tcPr>
            <w:tcW w:w="1916" w:type="dxa"/>
          </w:tcPr>
          <w:p w:rsidR="00193D60" w:rsidRPr="00A9689B"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text book as instructed. </w:t>
      </w:r>
    </w:p>
    <w:p w:rsidR="00193D60" w:rsidRPr="00A8615E" w:rsidRDefault="00193D60" w:rsidP="00193D60">
      <w:pPr>
        <w:pStyle w:val="ListParagraph"/>
        <w:numPr>
          <w:ilvl w:val="0"/>
          <w:numId w:val="1"/>
        </w:numPr>
        <w:spacing w:line="360" w:lineRule="auto"/>
        <w:ind w:left="360"/>
      </w:pPr>
      <w:r w:rsidRPr="00A8615E">
        <w:t xml:space="preserve">Answering oral questions.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Text book reading (Total readers book 1)</w: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Writing the words correctly. </w:t>
      </w:r>
    </w:p>
    <w:p w:rsidR="00193D60" w:rsidRPr="00A8615E" w:rsidRDefault="00193D60" w:rsidP="00193D60">
      <w:pPr>
        <w:pStyle w:val="ListParagraph"/>
        <w:numPr>
          <w:ilvl w:val="0"/>
          <w:numId w:val="1"/>
        </w:numPr>
        <w:spacing w:line="360" w:lineRule="auto"/>
        <w:ind w:left="360"/>
      </w:pPr>
      <w:r w:rsidRPr="00A8615E">
        <w:t xml:space="preserve">Filling the gaps with the correct words.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Exercise   </w:t>
      </w:r>
    </w:p>
    <w:p w:rsidR="00193D60" w:rsidRPr="00A8615E" w:rsidRDefault="00193D60" w:rsidP="0060050E">
      <w:pPr>
        <w:pStyle w:val="ListParagraph"/>
        <w:numPr>
          <w:ilvl w:val="0"/>
          <w:numId w:val="15"/>
        </w:numPr>
        <w:spacing w:line="360" w:lineRule="auto"/>
        <w:rPr>
          <w:b/>
        </w:rPr>
      </w:pPr>
      <w:r w:rsidRPr="00A8615E">
        <w:rPr>
          <w:b/>
        </w:rPr>
        <w:t xml:space="preserve">Write these words correctly. </w:t>
      </w:r>
    </w:p>
    <w:p w:rsidR="00193D60" w:rsidRPr="00A8615E" w:rsidRDefault="00193D60" w:rsidP="00193D60">
      <w:pPr>
        <w:pStyle w:val="ListParagraph"/>
        <w:spacing w:line="360" w:lineRule="auto"/>
      </w:pPr>
      <w:r w:rsidRPr="00A8615E">
        <w:t xml:space="preserve">plnta = ___________ </w:t>
      </w:r>
      <w:r w:rsidRPr="00A8615E">
        <w:tab/>
      </w:r>
      <w:r w:rsidRPr="00A8615E">
        <w:tab/>
        <w:t>mberplu = ______________</w:t>
      </w:r>
    </w:p>
    <w:p w:rsidR="00193D60" w:rsidRPr="00A8615E" w:rsidRDefault="00193D60" w:rsidP="00193D60">
      <w:pPr>
        <w:pStyle w:val="ListParagraph"/>
        <w:spacing w:line="360" w:lineRule="auto"/>
      </w:pPr>
      <w:r w:rsidRPr="00A8615E">
        <w:t xml:space="preserve">payl = __________ </w:t>
      </w:r>
      <w:r w:rsidRPr="00A8615E">
        <w:tab/>
      </w:r>
      <w:r w:rsidRPr="00A8615E">
        <w:tab/>
        <w:t>tentlyp = ____________</w:t>
      </w:r>
    </w:p>
    <w:p w:rsidR="00193D60" w:rsidRPr="00A8615E" w:rsidRDefault="00193D60" w:rsidP="00193D60">
      <w:pPr>
        <w:pStyle w:val="ListParagraph"/>
        <w:spacing w:line="360" w:lineRule="auto"/>
      </w:pPr>
      <w:r w:rsidRPr="00A8615E">
        <w:t>pdael = ______________</w:t>
      </w:r>
    </w:p>
    <w:p w:rsidR="00193D60" w:rsidRPr="00A8615E" w:rsidRDefault="00193D60" w:rsidP="0060050E">
      <w:pPr>
        <w:pStyle w:val="ListParagraph"/>
        <w:numPr>
          <w:ilvl w:val="0"/>
          <w:numId w:val="15"/>
        </w:numPr>
        <w:spacing w:line="360" w:lineRule="auto"/>
        <w:rPr>
          <w:b/>
        </w:rPr>
      </w:pPr>
      <w:r w:rsidRPr="00A8615E">
        <w:rPr>
          <w:b/>
        </w:rPr>
        <w:t xml:space="preserve">Fill the gaps with the correct words </w:t>
      </w:r>
    </w:p>
    <w:p w:rsidR="00193D60" w:rsidRPr="00A8615E" w:rsidRDefault="00193D60" w:rsidP="0060050E">
      <w:pPr>
        <w:pStyle w:val="ListParagraph"/>
        <w:numPr>
          <w:ilvl w:val="0"/>
          <w:numId w:val="16"/>
        </w:numPr>
        <w:spacing w:line="360" w:lineRule="auto"/>
      </w:pPr>
      <w:r w:rsidRPr="00A8615E">
        <w:t xml:space="preserve">________________are the things around us. (English, Environment) </w:t>
      </w:r>
    </w:p>
    <w:p w:rsidR="00193D60" w:rsidRPr="00A8615E" w:rsidRDefault="00193D60" w:rsidP="0060050E">
      <w:pPr>
        <w:pStyle w:val="ListParagraph"/>
        <w:numPr>
          <w:ilvl w:val="0"/>
          <w:numId w:val="16"/>
        </w:numPr>
        <w:spacing w:line="360" w:lineRule="auto"/>
      </w:pPr>
      <w:r w:rsidRPr="00A8615E">
        <w:t xml:space="preserve">We get local medicine from __________(tomatoes, plants) </w:t>
      </w:r>
    </w:p>
    <w:p w:rsidR="00193D60" w:rsidRPr="00A8615E" w:rsidRDefault="00193D60" w:rsidP="0060050E">
      <w:pPr>
        <w:pStyle w:val="ListParagraph"/>
        <w:numPr>
          <w:ilvl w:val="0"/>
          <w:numId w:val="16"/>
        </w:numPr>
        <w:spacing w:line="360" w:lineRule="auto"/>
      </w:pPr>
      <w:r w:rsidRPr="00A8615E">
        <w:t xml:space="preserve">Lakes and rivers give us ______________(sticks, food) </w:t>
      </w:r>
    </w:p>
    <w:p w:rsidR="00193D60" w:rsidRPr="00A8615E" w:rsidRDefault="00193D60" w:rsidP="0060050E">
      <w:pPr>
        <w:pStyle w:val="ListParagraph"/>
        <w:numPr>
          <w:ilvl w:val="0"/>
          <w:numId w:val="15"/>
        </w:numPr>
        <w:spacing w:line="360" w:lineRule="auto"/>
        <w:rPr>
          <w:b/>
        </w:rPr>
      </w:pPr>
      <w:r w:rsidRPr="00A8615E">
        <w:rPr>
          <w:b/>
        </w:rPr>
        <w:t xml:space="preserve">Match animals with their sounds. </w:t>
      </w:r>
    </w:p>
    <w:p w:rsidR="00193D60" w:rsidRPr="00A8615E" w:rsidRDefault="003C3A7B" w:rsidP="00193D60">
      <w:pPr>
        <w:pStyle w:val="ListParagraph"/>
        <w:spacing w:line="360" w:lineRule="auto"/>
      </w:pPr>
      <w:r>
        <w:rPr>
          <w:noProof/>
        </w:rPr>
        <w:pict>
          <v:shapetype id="_x0000_t32" coordsize="21600,21600" o:spt="32" o:oned="t" path="m,l21600,21600e" filled="f">
            <v:path arrowok="t" fillok="f" o:connecttype="none"/>
            <o:lock v:ext="edit" shapetype="t"/>
          </v:shapetype>
          <v:shape id="AutoShape 37" o:spid="_x0000_s1043" type="#_x0000_t32" style="position:absolute;left:0;text-align:left;margin-left:62.65pt;margin-top:8.65pt;width:78pt;height:60.65pt;flip:y;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"/>
        </w:pict>
      </w:r>
      <w:r w:rsidR="00193D60" w:rsidRPr="00A8615E">
        <w:t xml:space="preserve">A horse </w:t>
      </w:r>
      <w:r w:rsidR="00193D60" w:rsidRPr="00A8615E">
        <w:tab/>
      </w:r>
      <w:r w:rsidR="00193D60" w:rsidRPr="00A8615E">
        <w:tab/>
        <w:t xml:space="preserve">purrs/ mews </w:t>
      </w:r>
    </w:p>
    <w:p w:rsidR="00193D60" w:rsidRPr="00A8615E" w:rsidRDefault="00193D60" w:rsidP="00193D60">
      <w:pPr>
        <w:pStyle w:val="ListParagraph"/>
        <w:spacing w:line="360" w:lineRule="auto"/>
      </w:pPr>
      <w:r w:rsidRPr="00A8615E">
        <w:t xml:space="preserve">A bull </w:t>
      </w:r>
      <w:r w:rsidRPr="00A8615E">
        <w:tab/>
      </w:r>
      <w:r w:rsidRPr="00A8615E">
        <w:tab/>
      </w:r>
      <w:r w:rsidRPr="00A8615E">
        <w:tab/>
        <w:t xml:space="preserve">bellows </w:t>
      </w:r>
    </w:p>
    <w:p w:rsidR="00193D60" w:rsidRPr="00A8615E" w:rsidRDefault="00193D60" w:rsidP="00193D60">
      <w:pPr>
        <w:pStyle w:val="ListParagraph"/>
        <w:spacing w:line="360" w:lineRule="auto"/>
      </w:pPr>
      <w:r w:rsidRPr="00A8615E">
        <w:t xml:space="preserve">A cow </w:t>
      </w:r>
      <w:r w:rsidRPr="00A8615E">
        <w:tab/>
      </w:r>
      <w:r w:rsidRPr="00A8615E">
        <w:tab/>
      </w:r>
      <w:r w:rsidRPr="00A8615E">
        <w:tab/>
        <w:t xml:space="preserve">neighs </w:t>
      </w:r>
    </w:p>
    <w:p w:rsidR="00193D60" w:rsidRPr="00A8615E" w:rsidRDefault="00193D60" w:rsidP="00193D60">
      <w:pPr>
        <w:pStyle w:val="ListParagraph"/>
        <w:spacing w:line="360" w:lineRule="auto"/>
      </w:pPr>
      <w:r w:rsidRPr="00A8615E">
        <w:t>A cat</w:t>
      </w:r>
      <w:r w:rsidRPr="00A8615E">
        <w:tab/>
      </w:r>
      <w:r w:rsidRPr="00A8615E">
        <w:tab/>
      </w:r>
      <w:r w:rsidRPr="00A8615E">
        <w:tab/>
        <w:t xml:space="preserve">lows </w:t>
      </w:r>
    </w:p>
    <w:p w:rsidR="00193D60" w:rsidRPr="00A8615E" w:rsidRDefault="00193D60" w:rsidP="00193D60">
      <w:pPr>
        <w:pStyle w:val="ListParagraph"/>
        <w:spacing w:line="360" w:lineRule="auto"/>
      </w:pPr>
    </w:p>
    <w:p w:rsidR="00193D60" w:rsidRDefault="00193D60" w:rsidP="00193D60">
      <w:pPr>
        <w:pStyle w:val="ListParagraph"/>
        <w:spacing w:line="360" w:lineRule="auto"/>
      </w:pPr>
    </w:p>
    <w:p w:rsidR="00193D60" w:rsidRPr="00A8615E" w:rsidRDefault="00193D60" w:rsidP="00193D60">
      <w:pPr>
        <w:pStyle w:val="ListParagraph"/>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passage. </w:t>
      </w:r>
    </w:p>
    <w:p w:rsidR="00193D60" w:rsidRPr="00A8615E" w:rsidRDefault="00193D60" w:rsidP="00193D60">
      <w:pPr>
        <w:pStyle w:val="ListParagraph"/>
        <w:numPr>
          <w:ilvl w:val="0"/>
          <w:numId w:val="1"/>
        </w:numPr>
        <w:spacing w:line="360" w:lineRule="auto"/>
        <w:ind w:left="360"/>
      </w:pPr>
      <w:r w:rsidRPr="00A8615E">
        <w:t xml:space="preserve">Answering the questions about the passage in full sentences.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A passage about environment </w:t>
      </w:r>
    </w:p>
    <w:p w:rsidR="00193D60" w:rsidRPr="00A8615E" w:rsidRDefault="00193D60" w:rsidP="00193D60">
      <w:pPr>
        <w:spacing w:after="0" w:line="360" w:lineRule="auto"/>
        <w:ind w:firstLine="720"/>
        <w:rPr>
          <w:rFonts w:ascii="Times New Roman" w:hAnsi="Times New Roman"/>
          <w:b/>
        </w:rPr>
      </w:pPr>
      <w:r w:rsidRPr="00A8615E">
        <w:rPr>
          <w:rFonts w:ascii="Times New Roman" w:hAnsi="Times New Roman"/>
          <w:b/>
        </w:rPr>
        <w:t xml:space="preserve">Environment </w:t>
      </w:r>
    </w:p>
    <w:p w:rsidR="00193D60" w:rsidRDefault="00193D60" w:rsidP="00193D60">
      <w:pPr>
        <w:spacing w:after="0" w:line="360" w:lineRule="auto"/>
        <w:rPr>
          <w:rFonts w:ascii="Times New Roman" w:hAnsi="Times New Roman"/>
        </w:rPr>
      </w:pPr>
      <w:r>
        <w:rPr>
          <w:rFonts w:ascii="Times New Roman" w:hAnsi="Times New Roman"/>
        </w:rPr>
        <w:t>Long time ago,</w:t>
      </w:r>
      <w:r w:rsidRPr="00A8615E">
        <w:rPr>
          <w:rFonts w:ascii="Times New Roman" w:hAnsi="Times New Roman"/>
        </w:rPr>
        <w:t xml:space="preserve"> in the village of Namawojjolo people cut trees for timber, charcoal, firewood and poles for buildings. People looked for firewood and it was no more. The wind came and blew off people’s house tops and the plantations were destroyed</w:t>
      </w:r>
      <w:r>
        <w:rPr>
          <w:rFonts w:ascii="Times New Roman" w:hAnsi="Times New Roman"/>
        </w:rPr>
        <w:t>. All the people in the village got worried. They sat down and thought of planting trees again. After some years had passed the trees grew and the village got its peace again.</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Questions </w:t>
      </w:r>
    </w:p>
    <w:p w:rsidR="00193D60" w:rsidRPr="00A8615E" w:rsidRDefault="00193D60" w:rsidP="0060050E">
      <w:pPr>
        <w:pStyle w:val="ListParagraph"/>
        <w:numPr>
          <w:ilvl w:val="0"/>
          <w:numId w:val="17"/>
        </w:numPr>
        <w:spacing w:line="360" w:lineRule="auto"/>
      </w:pPr>
      <w:r w:rsidRPr="00A8615E">
        <w:t>What is the name of the village</w:t>
      </w:r>
      <w:r>
        <w:t xml:space="preserve"> in the story</w:t>
      </w:r>
      <w:r w:rsidRPr="00A8615E">
        <w:t xml:space="preserve">? </w:t>
      </w:r>
    </w:p>
    <w:p w:rsidR="00193D60" w:rsidRPr="00A8615E" w:rsidRDefault="00193D60" w:rsidP="0060050E">
      <w:pPr>
        <w:pStyle w:val="ListParagraph"/>
        <w:numPr>
          <w:ilvl w:val="0"/>
          <w:numId w:val="17"/>
        </w:numPr>
        <w:spacing w:line="360" w:lineRule="auto"/>
      </w:pPr>
      <w:r w:rsidRPr="00A8615E">
        <w:t xml:space="preserve">Name three things people get  from trees </w:t>
      </w:r>
    </w:p>
    <w:p w:rsidR="00193D60" w:rsidRPr="00A8615E" w:rsidRDefault="00193D60" w:rsidP="0060050E">
      <w:pPr>
        <w:pStyle w:val="ListParagraph"/>
        <w:numPr>
          <w:ilvl w:val="0"/>
          <w:numId w:val="17"/>
        </w:numPr>
        <w:spacing w:line="360" w:lineRule="auto"/>
      </w:pPr>
      <w:r w:rsidRPr="00A8615E">
        <w:t xml:space="preserve">What blew off people’s house tops? </w:t>
      </w:r>
    </w:p>
    <w:p w:rsidR="00193D60" w:rsidRPr="00A8615E" w:rsidRDefault="00193D60" w:rsidP="0060050E">
      <w:pPr>
        <w:pStyle w:val="ListParagraph"/>
        <w:numPr>
          <w:ilvl w:val="0"/>
          <w:numId w:val="17"/>
        </w:numPr>
        <w:spacing w:line="360" w:lineRule="auto"/>
      </w:pPr>
      <w:r w:rsidRPr="00A8615E">
        <w:t xml:space="preserve">Write the title of the passage. </w:t>
      </w:r>
    </w:p>
    <w:p w:rsidR="00193D60" w:rsidRDefault="00193D60" w:rsidP="0060050E">
      <w:pPr>
        <w:pStyle w:val="ListParagraph"/>
        <w:numPr>
          <w:ilvl w:val="0"/>
          <w:numId w:val="17"/>
        </w:numPr>
        <w:spacing w:line="360" w:lineRule="auto"/>
      </w:pPr>
      <w:r w:rsidRPr="00A8615E">
        <w:t xml:space="preserve">What is the title of the passage?   </w:t>
      </w:r>
    </w:p>
    <w:p w:rsidR="00193D60" w:rsidRPr="00A8615E" w:rsidRDefault="00193D60" w:rsidP="0060050E">
      <w:pPr>
        <w:pStyle w:val="ListParagraph"/>
        <w:numPr>
          <w:ilvl w:val="0"/>
          <w:numId w:val="17"/>
        </w:numPr>
        <w:spacing w:line="360" w:lineRule="auto"/>
      </w:pPr>
      <w:r>
        <w:t>Why do you think the roof tops of their houses were blown off?</w:t>
      </w:r>
    </w:p>
    <w:p w:rsidR="00193D60" w:rsidRPr="00A8615E" w:rsidRDefault="00193D60" w:rsidP="00193D60">
      <w:pPr>
        <w:spacing w:after="0" w:line="360" w:lineRule="auto"/>
        <w:rPr>
          <w:rFonts w:ascii="Times New Roman" w:hAnsi="Times New Roman"/>
        </w:rPr>
      </w:pPr>
    </w:p>
    <w:p w:rsidR="00193D60" w:rsidRDefault="00193D60"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Default="00BA454D" w:rsidP="00193D60">
      <w:pPr>
        <w:spacing w:after="0" w:line="360" w:lineRule="auto"/>
        <w:rPr>
          <w:rFonts w:ascii="Times New Roman" w:hAnsi="Times New Roman"/>
        </w:rPr>
      </w:pPr>
    </w:p>
    <w:p w:rsidR="00BA454D" w:rsidRPr="00A8615E" w:rsidRDefault="00BA454D"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480" w:lineRule="auto"/>
              <w:rPr>
                <w:rFonts w:ascii="Times New Roman" w:hAnsi="Times New Roman"/>
                <w:b/>
              </w:rPr>
            </w:pP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480" w:lineRule="auto"/>
              <w:rPr>
                <w:rFonts w:ascii="Times New Roman" w:hAnsi="Times New Roman"/>
                <w:b/>
              </w:rPr>
            </w:pPr>
          </w:p>
        </w:tc>
        <w:tc>
          <w:tcPr>
            <w:tcW w:w="2070" w:type="dxa"/>
          </w:tcPr>
          <w:p w:rsidR="00193D60" w:rsidRPr="00A8615E" w:rsidRDefault="00193D60" w:rsidP="00BA454D">
            <w:pPr>
              <w:spacing w:after="0" w:line="480" w:lineRule="auto"/>
              <w:rPr>
                <w:rFonts w:ascii="Times New Roman" w:hAnsi="Times New Roman"/>
                <w:b/>
              </w:rPr>
            </w:pPr>
          </w:p>
        </w:tc>
        <w:tc>
          <w:tcPr>
            <w:tcW w:w="1890" w:type="dxa"/>
          </w:tcPr>
          <w:p w:rsidR="00193D60" w:rsidRPr="00A8615E" w:rsidRDefault="00193D60" w:rsidP="00BA454D">
            <w:pPr>
              <w:spacing w:after="0" w:line="480" w:lineRule="auto"/>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480" w:lineRule="auto"/>
        <w:ind w:left="360"/>
      </w:pPr>
      <w:r w:rsidRPr="00A8615E">
        <w:t xml:space="preserve">Reading the text and answering the questions orally. </w:t>
      </w:r>
    </w:p>
    <w:p w:rsidR="00193D60" w:rsidRDefault="00193D60" w:rsidP="00193D60">
      <w:pPr>
        <w:spacing w:after="0" w:line="48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Text book reading </w:t>
      </w:r>
    </w:p>
    <w:p w:rsidR="00193D60" w:rsidRPr="00A8615E" w:rsidRDefault="00193D60" w:rsidP="00193D60">
      <w:pPr>
        <w:spacing w:after="0" w:line="480" w:lineRule="auto"/>
        <w:rPr>
          <w:rFonts w:ascii="Times New Roman" w:hAnsi="Times New Roman"/>
          <w:b/>
        </w:rPr>
      </w:pPr>
      <w:r>
        <w:rPr>
          <w:rFonts w:ascii="Times New Roman" w:hAnsi="Times New Roman"/>
          <w:b/>
        </w:rPr>
        <w:t xml:space="preserve">Fun at home and school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480" w:lineRule="auto"/>
              <w:rPr>
                <w:rFonts w:ascii="Times New Roman" w:hAnsi="Times New Roman"/>
                <w:b/>
              </w:rPr>
            </w:pP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480" w:lineRule="auto"/>
              <w:rPr>
                <w:rFonts w:ascii="Times New Roman" w:hAnsi="Times New Roman"/>
                <w:b/>
              </w:rPr>
            </w:pPr>
          </w:p>
        </w:tc>
        <w:tc>
          <w:tcPr>
            <w:tcW w:w="2070" w:type="dxa"/>
          </w:tcPr>
          <w:p w:rsidR="00193D60" w:rsidRPr="00A8615E" w:rsidRDefault="00193D60" w:rsidP="00BA454D">
            <w:pPr>
              <w:spacing w:after="0" w:line="480" w:lineRule="auto"/>
              <w:rPr>
                <w:rFonts w:ascii="Times New Roman" w:hAnsi="Times New Roman"/>
                <w:b/>
              </w:rPr>
            </w:pPr>
          </w:p>
        </w:tc>
        <w:tc>
          <w:tcPr>
            <w:tcW w:w="1890" w:type="dxa"/>
          </w:tcPr>
          <w:p w:rsidR="00193D60" w:rsidRPr="00A8615E" w:rsidRDefault="00193D60" w:rsidP="00BA454D">
            <w:pPr>
              <w:spacing w:after="0" w:line="480" w:lineRule="auto"/>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Environment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Components and importance of things in our environment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480" w:lineRule="auto"/>
        <w:ind w:left="360"/>
      </w:pPr>
      <w:r w:rsidRPr="00A8615E">
        <w:t xml:space="preserve">Choosing the correct words from the brackets to fill the gaps. </w:t>
      </w:r>
    </w:p>
    <w:p w:rsidR="00193D60" w:rsidRPr="00A8615E" w:rsidRDefault="00193D60" w:rsidP="00193D60">
      <w:pPr>
        <w:pStyle w:val="ListParagraph"/>
        <w:numPr>
          <w:ilvl w:val="0"/>
          <w:numId w:val="1"/>
        </w:numPr>
        <w:spacing w:line="480" w:lineRule="auto"/>
        <w:ind w:left="360"/>
      </w:pPr>
      <w:r w:rsidRPr="00A8615E">
        <w:t xml:space="preserve">Writing the words correctly.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Exercise </w:t>
      </w:r>
    </w:p>
    <w:p w:rsidR="00193D60" w:rsidRPr="00A8615E" w:rsidRDefault="00193D60" w:rsidP="0060050E">
      <w:pPr>
        <w:pStyle w:val="ListParagraph"/>
        <w:numPr>
          <w:ilvl w:val="0"/>
          <w:numId w:val="18"/>
        </w:numPr>
        <w:spacing w:line="480" w:lineRule="auto"/>
      </w:pPr>
      <w:r w:rsidRPr="00A8615E">
        <w:t xml:space="preserve">The sign of a church is a ___________(close, cross) </w:t>
      </w:r>
    </w:p>
    <w:p w:rsidR="00193D60" w:rsidRPr="00A8615E" w:rsidRDefault="00193D60" w:rsidP="0060050E">
      <w:pPr>
        <w:pStyle w:val="ListParagraph"/>
        <w:numPr>
          <w:ilvl w:val="0"/>
          <w:numId w:val="18"/>
        </w:numPr>
        <w:spacing w:line="480" w:lineRule="auto"/>
      </w:pPr>
      <w:r w:rsidRPr="00A8615E">
        <w:t xml:space="preserve">We use ____soil for modeling. (sand,. clay) </w:t>
      </w:r>
    </w:p>
    <w:p w:rsidR="00193D60" w:rsidRPr="00A8615E" w:rsidRDefault="00193D60" w:rsidP="0060050E">
      <w:pPr>
        <w:pStyle w:val="ListParagraph"/>
        <w:numPr>
          <w:ilvl w:val="0"/>
          <w:numId w:val="18"/>
        </w:numPr>
        <w:spacing w:line="480" w:lineRule="auto"/>
      </w:pPr>
      <w:r w:rsidRPr="00A8615E">
        <w:t xml:space="preserve">Farmers __________different crops. (grow, glow) </w:t>
      </w:r>
    </w:p>
    <w:p w:rsidR="00193D60" w:rsidRPr="00A8615E" w:rsidRDefault="00193D60" w:rsidP="0060050E">
      <w:pPr>
        <w:pStyle w:val="ListParagraph"/>
        <w:numPr>
          <w:ilvl w:val="0"/>
          <w:numId w:val="18"/>
        </w:numPr>
        <w:spacing w:line="480" w:lineRule="auto"/>
      </w:pPr>
      <w:r w:rsidRPr="00A8615E">
        <w:t xml:space="preserve">Crops and crafts are kept in the _________(store, kitchen) </w:t>
      </w:r>
    </w:p>
    <w:p w:rsidR="00193D60" w:rsidRPr="00A8615E" w:rsidRDefault="00193D60" w:rsidP="0060050E">
      <w:pPr>
        <w:pStyle w:val="ListParagraph"/>
        <w:numPr>
          <w:ilvl w:val="0"/>
          <w:numId w:val="18"/>
        </w:numPr>
        <w:spacing w:line="480" w:lineRule="auto"/>
      </w:pPr>
      <w:r w:rsidRPr="00A8615E">
        <w:t xml:space="preserve">Trees give us _________for building (water, wood) </w:t>
      </w:r>
    </w:p>
    <w:p w:rsidR="00193D60" w:rsidRPr="00A8615E" w:rsidRDefault="00193D60" w:rsidP="0060050E">
      <w:pPr>
        <w:pStyle w:val="ListParagraph"/>
        <w:numPr>
          <w:ilvl w:val="0"/>
          <w:numId w:val="18"/>
        </w:numPr>
        <w:spacing w:line="480" w:lineRule="auto"/>
        <w:rPr>
          <w:b/>
        </w:rPr>
      </w:pPr>
      <w:r w:rsidRPr="00A8615E">
        <w:rPr>
          <w:b/>
        </w:rPr>
        <w:t xml:space="preserve"> Write the given words correctly. </w:t>
      </w:r>
    </w:p>
    <w:p w:rsidR="00193D60" w:rsidRPr="00A8615E" w:rsidRDefault="00193D60" w:rsidP="0060050E">
      <w:pPr>
        <w:pStyle w:val="ListParagraph"/>
        <w:numPr>
          <w:ilvl w:val="0"/>
          <w:numId w:val="19"/>
        </w:numPr>
        <w:spacing w:line="480" w:lineRule="auto"/>
      </w:pPr>
      <w:r w:rsidRPr="00A8615E">
        <w:t>doow = _______</w:t>
      </w:r>
    </w:p>
    <w:p w:rsidR="00193D60" w:rsidRPr="00A8615E" w:rsidRDefault="00193D60" w:rsidP="0060050E">
      <w:pPr>
        <w:pStyle w:val="ListParagraph"/>
        <w:numPr>
          <w:ilvl w:val="0"/>
          <w:numId w:val="19"/>
        </w:numPr>
        <w:spacing w:line="480" w:lineRule="auto"/>
      </w:pPr>
      <w:r w:rsidRPr="00A8615E">
        <w:t>refi = ________</w:t>
      </w:r>
    </w:p>
    <w:p w:rsidR="00193D60" w:rsidRPr="00A8615E" w:rsidRDefault="00193D60" w:rsidP="0060050E">
      <w:pPr>
        <w:pStyle w:val="ListParagraph"/>
        <w:numPr>
          <w:ilvl w:val="0"/>
          <w:numId w:val="19"/>
        </w:numPr>
        <w:spacing w:line="480" w:lineRule="auto"/>
      </w:pPr>
      <w:r w:rsidRPr="00A8615E">
        <w:t>reets = _______</w:t>
      </w:r>
    </w:p>
    <w:p w:rsidR="00193D60" w:rsidRPr="00A8615E" w:rsidRDefault="00193D60" w:rsidP="0060050E">
      <w:pPr>
        <w:pStyle w:val="ListParagraph"/>
        <w:numPr>
          <w:ilvl w:val="0"/>
          <w:numId w:val="18"/>
        </w:numPr>
        <w:spacing w:line="480" w:lineRule="auto"/>
        <w:rPr>
          <w:b/>
        </w:rPr>
      </w:pPr>
      <w:r w:rsidRPr="00A8615E">
        <w:rPr>
          <w:b/>
        </w:rPr>
        <w:t xml:space="preserve">Draw the things found in our environment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530"/>
        <w:gridCol w:w="1440"/>
        <w:gridCol w:w="1440"/>
        <w:gridCol w:w="1620"/>
        <w:gridCol w:w="1458"/>
      </w:tblGrid>
      <w:tr w:rsidR="00193D60" w:rsidRPr="00A8615E" w:rsidTr="00BA454D">
        <w:tc>
          <w:tcPr>
            <w:tcW w:w="1368" w:type="dxa"/>
          </w:tcPr>
          <w:p w:rsidR="00193D60" w:rsidRPr="00A8615E" w:rsidRDefault="00193D60" w:rsidP="00BA454D">
            <w:pPr>
              <w:pStyle w:val="ListParagraph"/>
              <w:spacing w:line="360" w:lineRule="auto"/>
              <w:ind w:left="0"/>
            </w:pPr>
          </w:p>
          <w:p w:rsidR="00193D60" w:rsidRPr="00A8615E" w:rsidRDefault="00193D60" w:rsidP="00BA454D">
            <w:pPr>
              <w:pStyle w:val="ListParagraph"/>
              <w:spacing w:line="360" w:lineRule="auto"/>
              <w:ind w:left="0"/>
            </w:pPr>
          </w:p>
          <w:p w:rsidR="00193D60" w:rsidRPr="00A8615E" w:rsidRDefault="00193D60" w:rsidP="00BA454D">
            <w:pPr>
              <w:pStyle w:val="ListParagraph"/>
              <w:spacing w:line="360" w:lineRule="auto"/>
              <w:ind w:left="0"/>
            </w:pPr>
          </w:p>
        </w:tc>
        <w:tc>
          <w:tcPr>
            <w:tcW w:w="1530" w:type="dxa"/>
          </w:tcPr>
          <w:p w:rsidR="00193D60" w:rsidRPr="00A8615E" w:rsidRDefault="00193D60" w:rsidP="00BA454D">
            <w:pPr>
              <w:pStyle w:val="ListParagraph"/>
              <w:spacing w:line="360" w:lineRule="auto"/>
              <w:ind w:left="0"/>
            </w:pPr>
          </w:p>
        </w:tc>
        <w:tc>
          <w:tcPr>
            <w:tcW w:w="1440" w:type="dxa"/>
          </w:tcPr>
          <w:p w:rsidR="00193D60" w:rsidRPr="00A8615E" w:rsidRDefault="00193D60" w:rsidP="00BA454D">
            <w:pPr>
              <w:pStyle w:val="ListParagraph"/>
              <w:spacing w:line="360" w:lineRule="auto"/>
              <w:ind w:left="0"/>
            </w:pPr>
          </w:p>
        </w:tc>
        <w:tc>
          <w:tcPr>
            <w:tcW w:w="1440" w:type="dxa"/>
          </w:tcPr>
          <w:p w:rsidR="00193D60" w:rsidRPr="00A8615E" w:rsidRDefault="00193D60" w:rsidP="00BA454D">
            <w:pPr>
              <w:pStyle w:val="ListParagraph"/>
              <w:spacing w:line="360" w:lineRule="auto"/>
              <w:ind w:left="0"/>
            </w:pPr>
          </w:p>
        </w:tc>
        <w:tc>
          <w:tcPr>
            <w:tcW w:w="1620" w:type="dxa"/>
          </w:tcPr>
          <w:p w:rsidR="00193D60" w:rsidRPr="00A8615E" w:rsidRDefault="00193D60" w:rsidP="00BA454D">
            <w:pPr>
              <w:pStyle w:val="ListParagraph"/>
              <w:spacing w:line="360" w:lineRule="auto"/>
              <w:ind w:left="0"/>
            </w:pPr>
          </w:p>
        </w:tc>
        <w:tc>
          <w:tcPr>
            <w:tcW w:w="1458" w:type="dxa"/>
          </w:tcPr>
          <w:p w:rsidR="00193D60" w:rsidRPr="00A8615E" w:rsidRDefault="00193D60" w:rsidP="00BA454D">
            <w:pPr>
              <w:pStyle w:val="ListParagraph"/>
              <w:spacing w:line="360" w:lineRule="auto"/>
              <w:ind w:left="0"/>
            </w:pPr>
          </w:p>
        </w:tc>
      </w:tr>
      <w:tr w:rsidR="00193D60" w:rsidRPr="00A8615E" w:rsidTr="00BA454D">
        <w:tc>
          <w:tcPr>
            <w:tcW w:w="1368" w:type="dxa"/>
          </w:tcPr>
          <w:p w:rsidR="00193D60" w:rsidRPr="00A8615E" w:rsidRDefault="00193D60" w:rsidP="00BA454D">
            <w:pPr>
              <w:pStyle w:val="ListParagraph"/>
              <w:spacing w:line="360" w:lineRule="auto"/>
              <w:ind w:left="0"/>
            </w:pPr>
            <w:r w:rsidRPr="00A8615E">
              <w:t xml:space="preserve">plants </w:t>
            </w:r>
          </w:p>
        </w:tc>
        <w:tc>
          <w:tcPr>
            <w:tcW w:w="1530" w:type="dxa"/>
          </w:tcPr>
          <w:p w:rsidR="00193D60" w:rsidRPr="00A8615E" w:rsidRDefault="00193D60" w:rsidP="00BA454D">
            <w:pPr>
              <w:pStyle w:val="ListParagraph"/>
              <w:spacing w:line="360" w:lineRule="auto"/>
              <w:ind w:left="0"/>
            </w:pPr>
            <w:r w:rsidRPr="00A8615E">
              <w:t xml:space="preserve">people </w:t>
            </w:r>
          </w:p>
        </w:tc>
        <w:tc>
          <w:tcPr>
            <w:tcW w:w="1440" w:type="dxa"/>
          </w:tcPr>
          <w:p w:rsidR="00193D60" w:rsidRPr="00A8615E" w:rsidRDefault="00193D60" w:rsidP="00BA454D">
            <w:pPr>
              <w:pStyle w:val="ListParagraph"/>
              <w:spacing w:line="360" w:lineRule="auto"/>
              <w:ind w:left="0"/>
            </w:pPr>
            <w:r w:rsidRPr="00A8615E">
              <w:t xml:space="preserve">animals </w:t>
            </w:r>
          </w:p>
        </w:tc>
        <w:tc>
          <w:tcPr>
            <w:tcW w:w="1440" w:type="dxa"/>
          </w:tcPr>
          <w:p w:rsidR="00193D60" w:rsidRPr="00A8615E" w:rsidRDefault="00193D60" w:rsidP="00BA454D">
            <w:pPr>
              <w:pStyle w:val="ListParagraph"/>
              <w:spacing w:line="360" w:lineRule="auto"/>
              <w:ind w:left="0"/>
            </w:pPr>
            <w:r w:rsidRPr="00A8615E">
              <w:t xml:space="preserve">hills </w:t>
            </w:r>
          </w:p>
        </w:tc>
        <w:tc>
          <w:tcPr>
            <w:tcW w:w="1620" w:type="dxa"/>
          </w:tcPr>
          <w:p w:rsidR="00193D60" w:rsidRPr="00A8615E" w:rsidRDefault="00193D60" w:rsidP="00BA454D">
            <w:pPr>
              <w:pStyle w:val="ListParagraph"/>
              <w:spacing w:line="360" w:lineRule="auto"/>
              <w:ind w:left="0"/>
            </w:pPr>
            <w:r w:rsidRPr="00A8615E">
              <w:t>trees</w:t>
            </w:r>
          </w:p>
        </w:tc>
        <w:tc>
          <w:tcPr>
            <w:tcW w:w="1458" w:type="dxa"/>
          </w:tcPr>
          <w:p w:rsidR="00193D60" w:rsidRPr="00A8615E" w:rsidRDefault="00193D60" w:rsidP="00BA454D">
            <w:pPr>
              <w:pStyle w:val="ListParagraph"/>
              <w:spacing w:line="360" w:lineRule="auto"/>
              <w:ind w:left="0"/>
            </w:pPr>
            <w:r w:rsidRPr="00A8615E">
              <w:t xml:space="preserve">buildings </w:t>
            </w:r>
          </w:p>
        </w:tc>
      </w:tr>
    </w:tbl>
    <w:p w:rsidR="00193D60" w:rsidRPr="00A8615E" w:rsidRDefault="00193D60" w:rsidP="00193D60">
      <w:pPr>
        <w:pStyle w:val="ListParagraph"/>
        <w:spacing w:line="360" w:lineRule="auto"/>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480" w:lineRule="auto"/>
              <w:rPr>
                <w:rFonts w:ascii="Times New Roman" w:hAnsi="Times New Roman"/>
                <w:b/>
              </w:rPr>
            </w:pP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480" w:lineRule="auto"/>
              <w:rPr>
                <w:rFonts w:ascii="Times New Roman" w:hAnsi="Times New Roman"/>
                <w:b/>
              </w:rPr>
            </w:pPr>
          </w:p>
        </w:tc>
        <w:tc>
          <w:tcPr>
            <w:tcW w:w="2070" w:type="dxa"/>
          </w:tcPr>
          <w:p w:rsidR="00193D60" w:rsidRPr="00A8615E" w:rsidRDefault="00193D60" w:rsidP="00BA454D">
            <w:pPr>
              <w:spacing w:after="0" w:line="480" w:lineRule="auto"/>
              <w:rPr>
                <w:rFonts w:ascii="Times New Roman" w:hAnsi="Times New Roman"/>
                <w:b/>
              </w:rPr>
            </w:pPr>
          </w:p>
        </w:tc>
        <w:tc>
          <w:tcPr>
            <w:tcW w:w="1890" w:type="dxa"/>
          </w:tcPr>
          <w:p w:rsidR="00193D60" w:rsidRPr="00A8615E" w:rsidRDefault="00193D60" w:rsidP="00BA454D">
            <w:pPr>
              <w:spacing w:after="0" w:line="480" w:lineRule="auto"/>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r>
      <w:r>
        <w:rPr>
          <w:rFonts w:ascii="Times New Roman" w:hAnsi="Times New Roman"/>
          <w:b/>
        </w:rPr>
        <w:t xml:space="preserve">Peace and security in our homes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480" w:lineRule="auto"/>
        <w:ind w:left="360"/>
      </w:pPr>
      <w:r w:rsidRPr="00A8615E">
        <w:t xml:space="preserve">Reading the words correctly </w:t>
      </w:r>
    </w:p>
    <w:p w:rsidR="00193D60" w:rsidRPr="00A8615E" w:rsidRDefault="00193D60" w:rsidP="00193D60">
      <w:pPr>
        <w:pStyle w:val="ListParagraph"/>
        <w:numPr>
          <w:ilvl w:val="0"/>
          <w:numId w:val="1"/>
        </w:numPr>
        <w:spacing w:line="480" w:lineRule="auto"/>
        <w:ind w:left="360"/>
      </w:pPr>
      <w:r w:rsidRPr="00A8615E">
        <w:t xml:space="preserve">Spelling the words correctly </w:t>
      </w:r>
    </w:p>
    <w:p w:rsidR="00193D60" w:rsidRPr="00A8615E" w:rsidRDefault="00193D60" w:rsidP="00193D60">
      <w:pPr>
        <w:pStyle w:val="ListParagraph"/>
        <w:numPr>
          <w:ilvl w:val="0"/>
          <w:numId w:val="1"/>
        </w:numPr>
        <w:spacing w:line="480" w:lineRule="auto"/>
        <w:ind w:left="360"/>
      </w:pPr>
      <w:r w:rsidRPr="00A8615E">
        <w:t xml:space="preserve">Writing the words correctly </w:t>
      </w:r>
    </w:p>
    <w:p w:rsidR="00193D60" w:rsidRPr="00A8615E" w:rsidRDefault="00193D60" w:rsidP="00193D60">
      <w:pPr>
        <w:spacing w:after="0"/>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Reading words related to the theme   </w:t>
      </w:r>
    </w:p>
    <w:p w:rsidR="00193D60" w:rsidRPr="00A8615E" w:rsidRDefault="00193D60" w:rsidP="00193D60">
      <w:pPr>
        <w:spacing w:after="0"/>
        <w:rPr>
          <w:rFonts w:ascii="Times New Roman" w:hAnsi="Times New Roman"/>
        </w:rPr>
      </w:pPr>
      <w:r w:rsidRPr="00A8615E">
        <w:rPr>
          <w:rFonts w:ascii="Times New Roman" w:hAnsi="Times New Roman"/>
        </w:rPr>
        <w:t xml:space="preserve">fight = f – igh – t </w:t>
      </w:r>
      <w:r w:rsidRPr="00A8615E">
        <w:rPr>
          <w:rFonts w:ascii="Times New Roman" w:hAnsi="Times New Roman"/>
        </w:rPr>
        <w:tab/>
      </w:r>
      <w:r w:rsidRPr="00A8615E">
        <w:rPr>
          <w:rFonts w:ascii="Times New Roman" w:hAnsi="Times New Roman"/>
        </w:rPr>
        <w:tab/>
        <w:t xml:space="preserve">gun = g – u – n </w:t>
      </w:r>
      <w:r w:rsidRPr="00A8615E">
        <w:rPr>
          <w:rFonts w:ascii="Times New Roman" w:hAnsi="Times New Roman"/>
        </w:rPr>
        <w:tab/>
      </w:r>
      <w:r w:rsidRPr="00A8615E">
        <w:rPr>
          <w:rFonts w:ascii="Times New Roman" w:hAnsi="Times New Roman"/>
        </w:rPr>
        <w:tab/>
      </w:r>
      <w:r>
        <w:rPr>
          <w:rFonts w:ascii="Times New Roman" w:hAnsi="Times New Roman"/>
        </w:rPr>
        <w:tab/>
      </w:r>
      <w:r w:rsidRPr="00A8615E">
        <w:rPr>
          <w:rFonts w:ascii="Times New Roman" w:hAnsi="Times New Roman"/>
        </w:rPr>
        <w:t xml:space="preserve">play = pl – a – y </w:t>
      </w:r>
    </w:p>
    <w:p w:rsidR="00193D60" w:rsidRPr="00A8615E" w:rsidRDefault="00193D60" w:rsidP="00193D60">
      <w:pPr>
        <w:spacing w:after="0"/>
        <w:rPr>
          <w:rFonts w:ascii="Times New Roman" w:hAnsi="Times New Roman"/>
        </w:rPr>
      </w:pPr>
      <w:r w:rsidRPr="00A8615E">
        <w:rPr>
          <w:rFonts w:ascii="Times New Roman" w:hAnsi="Times New Roman"/>
        </w:rPr>
        <w:t xml:space="preserve">share = sh – a – re </w:t>
      </w:r>
      <w:r w:rsidRPr="00A8615E">
        <w:rPr>
          <w:rFonts w:ascii="Times New Roman" w:hAnsi="Times New Roman"/>
        </w:rPr>
        <w:tab/>
      </w:r>
      <w:r w:rsidRPr="00A8615E">
        <w:rPr>
          <w:rFonts w:ascii="Times New Roman" w:hAnsi="Times New Roman"/>
        </w:rPr>
        <w:tab/>
        <w:t xml:space="preserve">spear = sp – ea – r </w:t>
      </w:r>
      <w:r w:rsidRPr="00A8615E">
        <w:rPr>
          <w:rFonts w:ascii="Times New Roman" w:hAnsi="Times New Roman"/>
        </w:rPr>
        <w:tab/>
      </w:r>
      <w:r w:rsidRPr="00A8615E">
        <w:rPr>
          <w:rFonts w:ascii="Times New Roman" w:hAnsi="Times New Roman"/>
        </w:rPr>
        <w:tab/>
        <w:t>pray = pr – a – ry</w:t>
      </w:r>
    </w:p>
    <w:p w:rsidR="00193D60" w:rsidRPr="00A8615E" w:rsidRDefault="00193D60" w:rsidP="00193D60">
      <w:pPr>
        <w:spacing w:after="0"/>
        <w:rPr>
          <w:rFonts w:ascii="Times New Roman" w:hAnsi="Times New Roman"/>
        </w:rPr>
      </w:pPr>
      <w:r w:rsidRPr="00A8615E">
        <w:rPr>
          <w:rFonts w:ascii="Times New Roman" w:hAnsi="Times New Roman"/>
        </w:rPr>
        <w:t>love = l – o – ve</w:t>
      </w:r>
      <w:r w:rsidRPr="00A8615E">
        <w:rPr>
          <w:rFonts w:ascii="Times New Roman" w:hAnsi="Times New Roman"/>
        </w:rPr>
        <w:tab/>
      </w:r>
      <w:r w:rsidRPr="00A8615E">
        <w:rPr>
          <w:rFonts w:ascii="Times New Roman" w:hAnsi="Times New Roman"/>
        </w:rPr>
        <w:tab/>
        <w:t xml:space="preserve">bad = b – a – d </w:t>
      </w:r>
      <w:r w:rsidRPr="00A8615E">
        <w:rPr>
          <w:rFonts w:ascii="Times New Roman" w:hAnsi="Times New Roman"/>
        </w:rPr>
        <w:tab/>
      </w:r>
      <w:r w:rsidRPr="00A8615E">
        <w:rPr>
          <w:rFonts w:ascii="Times New Roman" w:hAnsi="Times New Roman"/>
        </w:rPr>
        <w:tab/>
      </w:r>
      <w:r>
        <w:rPr>
          <w:rFonts w:ascii="Times New Roman" w:hAnsi="Times New Roman"/>
        </w:rPr>
        <w:tab/>
      </w:r>
      <w:r w:rsidRPr="00A8615E">
        <w:rPr>
          <w:rFonts w:ascii="Times New Roman" w:hAnsi="Times New Roman"/>
        </w:rPr>
        <w:t>knife = kni – fe</w:t>
      </w:r>
    </w:p>
    <w:p w:rsidR="00193D60" w:rsidRPr="00A8615E" w:rsidRDefault="00193D60" w:rsidP="00193D60">
      <w:pPr>
        <w:spacing w:after="0"/>
        <w:rPr>
          <w:rFonts w:ascii="Times New Roman" w:hAnsi="Times New Roman"/>
        </w:rPr>
      </w:pPr>
      <w:r w:rsidRPr="00A8615E">
        <w:rPr>
          <w:rFonts w:ascii="Times New Roman" w:hAnsi="Times New Roman"/>
        </w:rPr>
        <w:t xml:space="preserve">friends = fr – e – ends </w:t>
      </w:r>
      <w:r>
        <w:rPr>
          <w:rFonts w:ascii="Times New Roman" w:hAnsi="Times New Roman"/>
        </w:rPr>
        <w:tab/>
      </w:r>
      <w:r w:rsidRPr="00A8615E">
        <w:rPr>
          <w:rFonts w:ascii="Times New Roman" w:hAnsi="Times New Roman"/>
        </w:rPr>
        <w:tab/>
        <w:t xml:space="preserve">care = c – a – re </w:t>
      </w:r>
      <w:r w:rsidRPr="00A8615E">
        <w:rPr>
          <w:rFonts w:ascii="Times New Roman" w:hAnsi="Times New Roman"/>
        </w:rPr>
        <w:tab/>
      </w:r>
      <w:r w:rsidRPr="00A8615E">
        <w:rPr>
          <w:rFonts w:ascii="Times New Roman" w:hAnsi="Times New Roman"/>
        </w:rPr>
        <w:tab/>
        <w:t xml:space="preserve">help  = h – e – l – p </w:t>
      </w:r>
    </w:p>
    <w:p w:rsidR="00193D60" w:rsidRPr="00A8615E" w:rsidRDefault="00193D60" w:rsidP="00193D60">
      <w:pPr>
        <w:spacing w:after="0"/>
        <w:rPr>
          <w:rFonts w:ascii="Times New Roman" w:hAnsi="Times New Roman"/>
        </w:rPr>
      </w:pPr>
      <w:r w:rsidRPr="00A8615E">
        <w:rPr>
          <w:rFonts w:ascii="Times New Roman" w:hAnsi="Times New Roman"/>
        </w:rPr>
        <w:t xml:space="preserve">stone = st – o – ne </w:t>
      </w:r>
      <w:r w:rsidRPr="00A8615E">
        <w:rPr>
          <w:rFonts w:ascii="Times New Roman" w:hAnsi="Times New Roman"/>
        </w:rPr>
        <w:tab/>
      </w:r>
      <w:r w:rsidRPr="00A8615E">
        <w:rPr>
          <w:rFonts w:ascii="Times New Roman" w:hAnsi="Times New Roman"/>
        </w:rPr>
        <w:tab/>
        <w:t xml:space="preserve">fire = f – i – re  </w:t>
      </w:r>
    </w:p>
    <w:p w:rsidR="00193D60" w:rsidRPr="00A8615E" w:rsidRDefault="00193D60" w:rsidP="00193D60">
      <w:pPr>
        <w:spacing w:after="0"/>
        <w:rPr>
          <w:rFonts w:ascii="Times New Roman" w:hAnsi="Times New Roman"/>
          <w:b/>
        </w:rPr>
      </w:pPr>
      <w:r w:rsidRPr="00A8615E">
        <w:rPr>
          <w:rFonts w:ascii="Times New Roman" w:hAnsi="Times New Roman"/>
          <w:b/>
        </w:rPr>
        <w:t xml:space="preserve">Sentences </w:t>
      </w:r>
    </w:p>
    <w:p w:rsidR="00193D60" w:rsidRPr="00A8615E" w:rsidRDefault="00193D60" w:rsidP="0060050E">
      <w:pPr>
        <w:pStyle w:val="ListParagraph"/>
        <w:numPr>
          <w:ilvl w:val="0"/>
          <w:numId w:val="20"/>
        </w:numPr>
        <w:spacing w:line="276" w:lineRule="auto"/>
      </w:pPr>
      <w:r w:rsidRPr="00A8615E">
        <w:t xml:space="preserve">The watchman used a spear to fight. </w:t>
      </w:r>
    </w:p>
    <w:p w:rsidR="00193D60" w:rsidRPr="00A8615E" w:rsidRDefault="00193D60" w:rsidP="0060050E">
      <w:pPr>
        <w:pStyle w:val="ListParagraph"/>
        <w:numPr>
          <w:ilvl w:val="0"/>
          <w:numId w:val="20"/>
        </w:numPr>
        <w:spacing w:line="276" w:lineRule="auto"/>
      </w:pPr>
      <w:r w:rsidRPr="00A8615E">
        <w:t>Pray to</w:t>
      </w:r>
      <w:r>
        <w:t xml:space="preserve"> God</w:t>
      </w:r>
      <w:r w:rsidRPr="00A8615E">
        <w:t xml:space="preserve"> always. </w:t>
      </w:r>
    </w:p>
    <w:p w:rsidR="00193D60" w:rsidRPr="00A8615E" w:rsidRDefault="00193D60" w:rsidP="0060050E">
      <w:pPr>
        <w:pStyle w:val="ListParagraph"/>
        <w:numPr>
          <w:ilvl w:val="0"/>
          <w:numId w:val="20"/>
        </w:numPr>
        <w:spacing w:line="276" w:lineRule="auto"/>
      </w:pPr>
      <w:r w:rsidRPr="00A8615E">
        <w:t>Guns and spears are use</w:t>
      </w:r>
      <w:r>
        <w:t>d</w:t>
      </w:r>
      <w:r w:rsidRPr="00A8615E">
        <w:t xml:space="preserve"> to fight enemies. </w:t>
      </w:r>
    </w:p>
    <w:p w:rsidR="00193D60" w:rsidRPr="00A8615E" w:rsidRDefault="00193D60" w:rsidP="0060050E">
      <w:pPr>
        <w:pStyle w:val="ListParagraph"/>
        <w:numPr>
          <w:ilvl w:val="0"/>
          <w:numId w:val="20"/>
        </w:numPr>
        <w:spacing w:line="276" w:lineRule="auto"/>
      </w:pPr>
      <w:r w:rsidRPr="00A8615E">
        <w:t xml:space="preserve">Learn to share with your friends. </w:t>
      </w:r>
    </w:p>
    <w:p w:rsidR="00193D60" w:rsidRPr="00A8615E" w:rsidRDefault="00193D60" w:rsidP="0060050E">
      <w:pPr>
        <w:pStyle w:val="ListParagraph"/>
        <w:numPr>
          <w:ilvl w:val="0"/>
          <w:numId w:val="20"/>
        </w:numPr>
        <w:spacing w:line="276" w:lineRule="auto"/>
      </w:pPr>
      <w:r w:rsidRPr="00A8615E">
        <w:t xml:space="preserve">Never play with knives and stones </w:t>
      </w:r>
    </w:p>
    <w:p w:rsidR="00193D60" w:rsidRPr="00A8615E" w:rsidRDefault="00193D60" w:rsidP="0060050E">
      <w:pPr>
        <w:pStyle w:val="ListParagraph"/>
        <w:numPr>
          <w:ilvl w:val="0"/>
          <w:numId w:val="20"/>
        </w:numPr>
        <w:spacing w:line="276" w:lineRule="auto"/>
      </w:pPr>
      <w:r w:rsidRPr="00A8615E">
        <w:t>Always play good games with other</w:t>
      </w:r>
      <w:r>
        <w:t>s</w:t>
      </w:r>
    </w:p>
    <w:p w:rsidR="00193D60" w:rsidRPr="00A8615E" w:rsidRDefault="00193D60" w:rsidP="00193D60">
      <w:pPr>
        <w:spacing w:after="0"/>
        <w:rPr>
          <w:rFonts w:ascii="Times New Roman" w:hAnsi="Times New Roman"/>
        </w:rPr>
      </w:pPr>
    </w:p>
    <w:p w:rsidR="00193D60" w:rsidRPr="00A8615E" w:rsidRDefault="00193D60" w:rsidP="00193D60">
      <w:pPr>
        <w:spacing w:after="0"/>
        <w:rPr>
          <w:rFonts w:ascii="Times New Roman" w:hAnsi="Times New Roman"/>
          <w:b/>
        </w:rPr>
      </w:pPr>
      <w:r w:rsidRPr="00A8615E">
        <w:rPr>
          <w:rFonts w:ascii="Times New Roman" w:hAnsi="Times New Roman"/>
          <w:b/>
        </w:rPr>
        <w:t xml:space="preserve">Exercise </w:t>
      </w:r>
    </w:p>
    <w:p w:rsidR="00193D60" w:rsidRPr="00A8615E" w:rsidRDefault="00193D60" w:rsidP="0060050E">
      <w:pPr>
        <w:pStyle w:val="ListParagraph"/>
        <w:numPr>
          <w:ilvl w:val="0"/>
          <w:numId w:val="21"/>
        </w:numPr>
        <w:spacing w:line="276" w:lineRule="auto"/>
      </w:pPr>
      <w:r w:rsidRPr="00A8615E">
        <w:t xml:space="preserve">Listen and write </w:t>
      </w:r>
    </w:p>
    <w:p w:rsidR="00193D60" w:rsidRPr="00B10894" w:rsidRDefault="00193D60" w:rsidP="0060050E">
      <w:pPr>
        <w:pStyle w:val="ListParagraph"/>
        <w:numPr>
          <w:ilvl w:val="0"/>
          <w:numId w:val="21"/>
        </w:numPr>
        <w:spacing w:line="276" w:lineRule="auto"/>
      </w:pPr>
      <w:r w:rsidRPr="00B10894">
        <w:t xml:space="preserve">Write the words correctly. </w:t>
      </w:r>
    </w:p>
    <w:p w:rsidR="00193D60" w:rsidRPr="00B10894" w:rsidRDefault="00193D60" w:rsidP="00193D60">
      <w:pPr>
        <w:pStyle w:val="ListParagraph"/>
        <w:spacing w:line="276" w:lineRule="auto"/>
      </w:pPr>
      <w:r w:rsidRPr="00B10894">
        <w:t>gnu = __________</w:t>
      </w:r>
      <w:r w:rsidRPr="00B10894">
        <w:tab/>
      </w:r>
    </w:p>
    <w:p w:rsidR="00193D60" w:rsidRPr="00B10894" w:rsidRDefault="00193D60" w:rsidP="00193D60">
      <w:pPr>
        <w:pStyle w:val="ListParagraph"/>
        <w:spacing w:line="276" w:lineRule="auto"/>
      </w:pPr>
      <w:r w:rsidRPr="00B10894">
        <w:t>sprea = __________</w:t>
      </w:r>
      <w:r w:rsidRPr="00B10894">
        <w:tab/>
      </w:r>
    </w:p>
    <w:p w:rsidR="00193D60" w:rsidRDefault="00193D60" w:rsidP="00193D60">
      <w:pPr>
        <w:pStyle w:val="ListParagraph"/>
        <w:spacing w:line="276" w:lineRule="auto"/>
      </w:pPr>
      <w:r w:rsidRPr="00B10894">
        <w:t>stcki  = ________</w:t>
      </w:r>
    </w:p>
    <w:p w:rsidR="00BA454D" w:rsidRDefault="00BA454D" w:rsidP="00193D60">
      <w:pPr>
        <w:pStyle w:val="ListParagraph"/>
        <w:spacing w:line="276" w:lineRule="auto"/>
      </w:pPr>
    </w:p>
    <w:p w:rsidR="00BA454D" w:rsidRPr="00B10894" w:rsidRDefault="00BA454D" w:rsidP="00193D60">
      <w:pPr>
        <w:pStyle w:val="ListParagraph"/>
        <w:spacing w:line="276" w:lineRule="auto"/>
      </w:pPr>
    </w:p>
    <w:p w:rsidR="00193D60" w:rsidRPr="00B10894" w:rsidRDefault="00193D60" w:rsidP="0060050E">
      <w:pPr>
        <w:pStyle w:val="ListParagraph"/>
        <w:numPr>
          <w:ilvl w:val="0"/>
          <w:numId w:val="21"/>
        </w:numPr>
        <w:spacing w:line="276" w:lineRule="auto"/>
      </w:pPr>
      <w:r w:rsidRPr="00B10894">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5"/>
        <w:gridCol w:w="2221"/>
        <w:gridCol w:w="2223"/>
      </w:tblGrid>
      <w:tr w:rsidR="00193D60" w:rsidRPr="00A8615E" w:rsidTr="00BA454D">
        <w:tc>
          <w:tcPr>
            <w:tcW w:w="2394" w:type="dxa"/>
          </w:tcPr>
          <w:p w:rsidR="00193D60" w:rsidRPr="00A8615E" w:rsidRDefault="00193D60" w:rsidP="00BA454D">
            <w:pPr>
              <w:pStyle w:val="ListParagraph"/>
              <w:spacing w:line="276" w:lineRule="auto"/>
              <w:ind w:left="0"/>
            </w:pPr>
            <w:r w:rsidRPr="00A8615E">
              <w:t xml:space="preserve">gun </w:t>
            </w:r>
          </w:p>
        </w:tc>
        <w:tc>
          <w:tcPr>
            <w:tcW w:w="2394" w:type="dxa"/>
          </w:tcPr>
          <w:p w:rsidR="00193D60" w:rsidRPr="00A8615E" w:rsidRDefault="00193D60" w:rsidP="00BA454D">
            <w:pPr>
              <w:pStyle w:val="ListParagraph"/>
              <w:spacing w:line="276" w:lineRule="auto"/>
              <w:ind w:left="0"/>
            </w:pPr>
            <w:r w:rsidRPr="00A8615E">
              <w:t xml:space="preserve">fire </w:t>
            </w:r>
          </w:p>
        </w:tc>
        <w:tc>
          <w:tcPr>
            <w:tcW w:w="2394" w:type="dxa"/>
          </w:tcPr>
          <w:p w:rsidR="00193D60" w:rsidRPr="00A8615E" w:rsidRDefault="00193D60" w:rsidP="00BA454D">
            <w:pPr>
              <w:pStyle w:val="ListParagraph"/>
              <w:spacing w:line="276" w:lineRule="auto"/>
              <w:ind w:left="0"/>
            </w:pPr>
            <w:r w:rsidRPr="00A8615E">
              <w:t xml:space="preserve">knife </w:t>
            </w:r>
          </w:p>
        </w:tc>
        <w:tc>
          <w:tcPr>
            <w:tcW w:w="2394" w:type="dxa"/>
          </w:tcPr>
          <w:p w:rsidR="00193D60" w:rsidRPr="00A8615E" w:rsidRDefault="00193D60" w:rsidP="00BA454D">
            <w:pPr>
              <w:pStyle w:val="ListParagraph"/>
              <w:spacing w:line="276" w:lineRule="auto"/>
              <w:ind w:left="0"/>
            </w:pPr>
            <w:r w:rsidRPr="00A8615E">
              <w:t xml:space="preserve">stone </w:t>
            </w:r>
          </w:p>
        </w:tc>
      </w:tr>
      <w:tr w:rsidR="00193D60" w:rsidRPr="00A8615E" w:rsidTr="00BA454D">
        <w:tc>
          <w:tcPr>
            <w:tcW w:w="2394" w:type="dxa"/>
          </w:tcPr>
          <w:p w:rsidR="00193D60" w:rsidRPr="00A8615E" w:rsidRDefault="00193D60" w:rsidP="00BA454D">
            <w:pPr>
              <w:pStyle w:val="ListParagraph"/>
              <w:spacing w:line="276" w:lineRule="auto"/>
              <w:ind w:left="0"/>
            </w:pPr>
          </w:p>
          <w:p w:rsidR="00193D60" w:rsidRPr="00A8615E" w:rsidRDefault="00193D60" w:rsidP="00BA454D">
            <w:pPr>
              <w:pStyle w:val="ListParagraph"/>
              <w:spacing w:line="276" w:lineRule="auto"/>
              <w:ind w:left="0"/>
            </w:pPr>
          </w:p>
          <w:p w:rsidR="00193D60" w:rsidRPr="00A8615E" w:rsidRDefault="00193D60" w:rsidP="00BA454D">
            <w:pPr>
              <w:pStyle w:val="ListParagraph"/>
              <w:spacing w:line="276" w:lineRule="auto"/>
              <w:ind w:left="0"/>
            </w:pPr>
          </w:p>
        </w:tc>
        <w:tc>
          <w:tcPr>
            <w:tcW w:w="2394" w:type="dxa"/>
          </w:tcPr>
          <w:p w:rsidR="00193D60" w:rsidRPr="00A8615E" w:rsidRDefault="00193D60" w:rsidP="00BA454D">
            <w:pPr>
              <w:pStyle w:val="ListParagraph"/>
              <w:spacing w:line="276" w:lineRule="auto"/>
              <w:ind w:left="0"/>
            </w:pPr>
          </w:p>
        </w:tc>
        <w:tc>
          <w:tcPr>
            <w:tcW w:w="2394" w:type="dxa"/>
          </w:tcPr>
          <w:p w:rsidR="00193D60" w:rsidRPr="00A8615E" w:rsidRDefault="00193D60" w:rsidP="00BA454D">
            <w:pPr>
              <w:pStyle w:val="ListParagraph"/>
              <w:spacing w:line="276" w:lineRule="auto"/>
              <w:ind w:left="0"/>
            </w:pPr>
          </w:p>
        </w:tc>
        <w:tc>
          <w:tcPr>
            <w:tcW w:w="2394" w:type="dxa"/>
          </w:tcPr>
          <w:p w:rsidR="00193D60" w:rsidRPr="00A8615E" w:rsidRDefault="00193D60" w:rsidP="00BA454D">
            <w:pPr>
              <w:pStyle w:val="ListParagraph"/>
              <w:spacing w:line="276" w:lineRule="auto"/>
              <w:ind w:left="0"/>
            </w:pPr>
          </w:p>
        </w:tc>
      </w:tr>
    </w:tbl>
    <w:p w:rsidR="00193D60" w:rsidRDefault="00193D60" w:rsidP="0060050E">
      <w:pPr>
        <w:pStyle w:val="ListParagraph"/>
        <w:numPr>
          <w:ilvl w:val="0"/>
          <w:numId w:val="21"/>
        </w:numPr>
        <w:spacing w:line="360" w:lineRule="auto"/>
      </w:pPr>
      <w:r>
        <w:t xml:space="preserve">Write the sentences correctly </w:t>
      </w:r>
    </w:p>
    <w:p w:rsidR="00193D60" w:rsidRDefault="00193D60" w:rsidP="00193D60">
      <w:pPr>
        <w:pStyle w:val="ListParagraph"/>
        <w:spacing w:line="360" w:lineRule="auto"/>
      </w:pPr>
      <w:r>
        <w:t>Share with your to learn</w:t>
      </w:r>
    </w:p>
    <w:p w:rsidR="00193D60" w:rsidRDefault="00193D60" w:rsidP="00193D60">
      <w:pPr>
        <w:pStyle w:val="ListParagraph"/>
        <w:spacing w:line="360" w:lineRule="auto"/>
      </w:pPr>
      <w:r>
        <w:t>God pray to always</w:t>
      </w:r>
    </w:p>
    <w:p w:rsidR="00193D60" w:rsidRDefault="00193D60" w:rsidP="00193D60">
      <w:pPr>
        <w:pStyle w:val="ListParagraph"/>
        <w:spacing w:line="360" w:lineRule="auto"/>
      </w:pPr>
      <w:r>
        <w:t xml:space="preserve">Others play good games always </w:t>
      </w:r>
    </w:p>
    <w:p w:rsidR="00193D60" w:rsidRDefault="00193D60" w:rsidP="00193D60">
      <w:pPr>
        <w:pStyle w:val="ListParagraph"/>
        <w:spacing w:line="360" w:lineRule="auto"/>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w:t>
      </w:r>
      <w:r>
        <w:rPr>
          <w:rFonts w:ascii="Times New Roman" w:hAnsi="Times New Roman"/>
          <w:b/>
        </w:rPr>
        <w:t xml:space="preserve">in our </w:t>
      </w:r>
      <w:r w:rsidRPr="00A8615E">
        <w:rPr>
          <w:rFonts w:ascii="Times New Roman" w:hAnsi="Times New Roman"/>
          <w:b/>
        </w:rPr>
        <w:t xml:space="preserve">school  </w:t>
      </w:r>
    </w:p>
    <w:p w:rsidR="00193D60" w:rsidRPr="00A8615E" w:rsidRDefault="00193D60" w:rsidP="00193D60">
      <w:pPr>
        <w:spacing w:after="0" w:line="60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Default="00193D60" w:rsidP="00193D60">
      <w:pPr>
        <w:pStyle w:val="ListParagraph"/>
        <w:numPr>
          <w:ilvl w:val="0"/>
          <w:numId w:val="1"/>
        </w:numPr>
        <w:spacing w:line="360" w:lineRule="auto"/>
        <w:ind w:left="360"/>
      </w:pPr>
      <w:r>
        <w:t>Reading the story about peace and security at school.</w:t>
      </w:r>
    </w:p>
    <w:p w:rsidR="00193D60" w:rsidRDefault="00193D60" w:rsidP="00193D60">
      <w:pPr>
        <w:pStyle w:val="ListParagraph"/>
        <w:numPr>
          <w:ilvl w:val="0"/>
          <w:numId w:val="1"/>
        </w:numPr>
        <w:spacing w:line="360" w:lineRule="auto"/>
        <w:ind w:left="360"/>
      </w:pPr>
      <w:r>
        <w:t>Identifying the new words.</w:t>
      </w:r>
    </w:p>
    <w:p w:rsidR="00193D60" w:rsidRDefault="00193D60" w:rsidP="00193D60">
      <w:pPr>
        <w:pStyle w:val="ListParagraph"/>
        <w:numPr>
          <w:ilvl w:val="0"/>
          <w:numId w:val="1"/>
        </w:numPr>
        <w:spacing w:line="360" w:lineRule="auto"/>
        <w:ind w:left="360"/>
      </w:pPr>
      <w:r>
        <w:t>Pronouncing the words correctly.</w:t>
      </w:r>
    </w:p>
    <w:p w:rsidR="00193D60" w:rsidRPr="00A8615E" w:rsidRDefault="00193D60" w:rsidP="00193D60">
      <w:pPr>
        <w:pStyle w:val="ListParagraph"/>
        <w:numPr>
          <w:ilvl w:val="0"/>
          <w:numId w:val="1"/>
        </w:numPr>
        <w:spacing w:line="360" w:lineRule="auto"/>
        <w:ind w:left="360"/>
      </w:pPr>
      <w:r>
        <w:t>Answering the questions in full sentences about the story</w:t>
      </w:r>
      <w:r w:rsidRPr="00A8615E">
        <w:t xml:space="preserve">. </w:t>
      </w:r>
    </w:p>
    <w:p w:rsidR="00193D60" w:rsidRDefault="00193D60" w:rsidP="00193D60">
      <w:pPr>
        <w:spacing w:after="0" w:line="480" w:lineRule="auto"/>
        <w:rPr>
          <w:rFonts w:ascii="Times New Roman" w:hAnsi="Times New Roman"/>
          <w:b/>
        </w:rPr>
      </w:pPr>
      <w:r>
        <w:rPr>
          <w:rFonts w:ascii="Times New Roman" w:hAnsi="Times New Roman"/>
          <w:b/>
        </w:rPr>
        <w:t xml:space="preserve">Content: </w:t>
      </w:r>
      <w:r>
        <w:rPr>
          <w:rFonts w:ascii="Times New Roman" w:hAnsi="Times New Roman"/>
          <w:b/>
        </w:rPr>
        <w:tab/>
        <w:t>A story</w:t>
      </w:r>
    </w:p>
    <w:p w:rsidR="00193D60" w:rsidRDefault="00193D60" w:rsidP="00193D60">
      <w:pPr>
        <w:spacing w:after="0" w:line="480" w:lineRule="auto"/>
        <w:rPr>
          <w:rFonts w:ascii="Times New Roman" w:hAnsi="Times New Roman"/>
          <w:b/>
          <w:u w:val="single"/>
        </w:rPr>
      </w:pPr>
      <w:r>
        <w:rPr>
          <w:rFonts w:ascii="Times New Roman" w:hAnsi="Times New Roman"/>
          <w:b/>
        </w:rPr>
        <w:tab/>
      </w:r>
      <w:r w:rsidRPr="00182F3E">
        <w:rPr>
          <w:rFonts w:ascii="Times New Roman" w:hAnsi="Times New Roman"/>
          <w:b/>
          <w:u w:val="single"/>
        </w:rPr>
        <w:t>Musa and his Friend</w:t>
      </w:r>
    </w:p>
    <w:p w:rsidR="00193D60" w:rsidRDefault="00193D60" w:rsidP="00193D60">
      <w:pPr>
        <w:spacing w:after="0" w:line="480" w:lineRule="auto"/>
        <w:rPr>
          <w:rFonts w:ascii="Times New Roman" w:hAnsi="Times New Roman"/>
        </w:rPr>
      </w:pPr>
      <w:r>
        <w:rPr>
          <w:rFonts w:ascii="Times New Roman" w:hAnsi="Times New Roman"/>
        </w:rPr>
        <w:t>One day, Musa was going to school and met his friend. They moved together up to school. It was during break time when all children had to go for tea.</w:t>
      </w:r>
    </w:p>
    <w:p w:rsidR="00193D60" w:rsidRPr="00182F3E" w:rsidRDefault="00193D60" w:rsidP="00193D60">
      <w:pPr>
        <w:spacing w:after="0" w:line="480" w:lineRule="auto"/>
        <w:rPr>
          <w:rFonts w:ascii="Times New Roman" w:hAnsi="Times New Roman"/>
        </w:rPr>
      </w:pPr>
      <w:r>
        <w:rPr>
          <w:rFonts w:ascii="Times New Roman" w:hAnsi="Times New Roman"/>
        </w:rPr>
        <w:t>They got their tea and went back to class. As they were sharing eats, they never divided equally and started fighting. They injured each other, window glasses got broken and class rooms became disorganized. The headmaster expelled them from school as a punishment.</w:t>
      </w:r>
    </w:p>
    <w:p w:rsidR="00193D60" w:rsidRDefault="00193D60" w:rsidP="00193D60">
      <w:pPr>
        <w:pStyle w:val="ListParagraph"/>
        <w:spacing w:line="360" w:lineRule="auto"/>
        <w:ind w:left="0"/>
        <w:rPr>
          <w:b/>
        </w:rPr>
      </w:pPr>
      <w:r>
        <w:rPr>
          <w:b/>
        </w:rPr>
        <w:t>Questions:</w:t>
      </w:r>
    </w:p>
    <w:p w:rsidR="00193D60" w:rsidRDefault="00193D60" w:rsidP="0060050E">
      <w:pPr>
        <w:pStyle w:val="ListParagraph"/>
        <w:numPr>
          <w:ilvl w:val="0"/>
          <w:numId w:val="48"/>
        </w:numPr>
        <w:spacing w:line="600" w:lineRule="auto"/>
      </w:pPr>
      <w:r>
        <w:t>Write the title of the story.</w:t>
      </w:r>
    </w:p>
    <w:p w:rsidR="00193D60" w:rsidRDefault="00193D60" w:rsidP="0060050E">
      <w:pPr>
        <w:pStyle w:val="ListParagraph"/>
        <w:numPr>
          <w:ilvl w:val="0"/>
          <w:numId w:val="48"/>
        </w:numPr>
        <w:spacing w:line="600" w:lineRule="auto"/>
      </w:pPr>
      <w:r>
        <w:t>How many people are in the story?</w:t>
      </w:r>
    </w:p>
    <w:p w:rsidR="00193D60" w:rsidRDefault="00193D60" w:rsidP="0060050E">
      <w:pPr>
        <w:pStyle w:val="ListParagraph"/>
        <w:numPr>
          <w:ilvl w:val="0"/>
          <w:numId w:val="48"/>
        </w:numPr>
        <w:spacing w:line="600" w:lineRule="auto"/>
      </w:pPr>
      <w:r>
        <w:t>Who gave them the punishment?</w:t>
      </w:r>
    </w:p>
    <w:p w:rsidR="00193D60" w:rsidRDefault="00193D60" w:rsidP="0060050E">
      <w:pPr>
        <w:pStyle w:val="ListParagraph"/>
        <w:numPr>
          <w:ilvl w:val="0"/>
          <w:numId w:val="48"/>
        </w:numPr>
        <w:spacing w:line="600" w:lineRule="auto"/>
      </w:pPr>
      <w:r>
        <w:t>Why did the two friend fight?</w:t>
      </w:r>
    </w:p>
    <w:p w:rsidR="00193D60" w:rsidRDefault="00193D60" w:rsidP="0060050E">
      <w:pPr>
        <w:pStyle w:val="ListParagraph"/>
        <w:numPr>
          <w:ilvl w:val="0"/>
          <w:numId w:val="48"/>
        </w:numPr>
        <w:spacing w:line="360" w:lineRule="auto"/>
      </w:pPr>
      <w:r>
        <w:t>Draw two boys fighting.</w:t>
      </w:r>
    </w:p>
    <w:p w:rsidR="00193D60" w:rsidRPr="00182F3E" w:rsidRDefault="003C3A7B" w:rsidP="00193D60">
      <w:pPr>
        <w:spacing w:line="360" w:lineRule="auto"/>
        <w:ind w:left="360"/>
      </w:pPr>
      <w:r>
        <w:rPr>
          <w:noProof/>
        </w:rPr>
        <w:pict>
          <v:rect id="Rectangle 70" o:spid="_x0000_s1048" style="position:absolute;left:0;text-align:left;margin-left:36.75pt;margin-top:3.05pt;width:102.75pt;height:41.25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" fillcolor="white [3201]" strokecolor="black [3200]" strokeweight="1.5pt"/>
        </w:pict>
      </w:r>
    </w:p>
    <w:p w:rsidR="00193D60" w:rsidRDefault="00193D60" w:rsidP="00193D60">
      <w:pPr>
        <w:pStyle w:val="ListParagraph"/>
        <w:spacing w:line="360" w:lineRule="auto"/>
        <w:ind w:left="0"/>
      </w:pPr>
    </w:p>
    <w:p w:rsidR="00193D60" w:rsidRDefault="00193D60" w:rsidP="00193D60">
      <w:pPr>
        <w:pStyle w:val="ListParagraph"/>
        <w:spacing w:line="360" w:lineRule="auto"/>
        <w:ind w:left="0"/>
      </w:pPr>
    </w:p>
    <w:p w:rsidR="00193D60" w:rsidRPr="00C2410C" w:rsidRDefault="00193D60" w:rsidP="00193D60">
      <w:pPr>
        <w:pStyle w:val="ListParagraph"/>
        <w:spacing w:line="360" w:lineRule="auto"/>
        <w:ind w:left="0"/>
        <w:rPr>
          <w:b/>
        </w:rPr>
      </w:pPr>
      <w:r>
        <w:rPr>
          <w:b/>
        </w:rPr>
        <w:t>Text Book Reading</w:t>
      </w:r>
    </w:p>
    <w:p w:rsidR="00193D60" w:rsidRDefault="00193D60" w:rsidP="00193D60">
      <w:pPr>
        <w:pStyle w:val="ListParagraph"/>
        <w:spacing w:line="360" w:lineRule="auto"/>
        <w:ind w:left="0"/>
      </w:pP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w:t>
      </w:r>
      <w:r>
        <w:rPr>
          <w:rFonts w:ascii="Times New Roman" w:hAnsi="Times New Roman"/>
          <w:b/>
        </w:rPr>
        <w:t xml:space="preserve">in our school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text and answer the questions orally.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 Content: </w:t>
      </w:r>
      <w:r w:rsidRPr="00A8615E">
        <w:rPr>
          <w:rFonts w:ascii="Times New Roman" w:hAnsi="Times New Roman"/>
          <w:b/>
        </w:rPr>
        <w:tab/>
        <w:t xml:space="preserve">Text book reading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w:t>
      </w:r>
      <w:r>
        <w:rPr>
          <w:rFonts w:ascii="Times New Roman" w:hAnsi="Times New Roman"/>
          <w:b/>
        </w:rPr>
        <w:t>in our</w:t>
      </w:r>
      <w:r w:rsidRPr="00A8615E">
        <w:rPr>
          <w:rFonts w:ascii="Times New Roman" w:hAnsi="Times New Roman"/>
          <w:b/>
        </w:rPr>
        <w:t xml:space="preserve"> community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Pronouncing the words correctly. </w:t>
      </w:r>
    </w:p>
    <w:p w:rsidR="00193D60" w:rsidRPr="00A8615E" w:rsidRDefault="00193D60" w:rsidP="00193D60">
      <w:pPr>
        <w:pStyle w:val="ListParagraph"/>
        <w:numPr>
          <w:ilvl w:val="0"/>
          <w:numId w:val="1"/>
        </w:numPr>
        <w:spacing w:line="360" w:lineRule="auto"/>
        <w:ind w:left="360"/>
      </w:pPr>
      <w:r w:rsidRPr="00A8615E">
        <w:t xml:space="preserve">Reading and spelling the words correctly. </w:t>
      </w:r>
    </w:p>
    <w:p w:rsidR="00193D60" w:rsidRPr="00A8615E" w:rsidRDefault="00193D60" w:rsidP="00193D60">
      <w:pPr>
        <w:pStyle w:val="ListParagraph"/>
        <w:numPr>
          <w:ilvl w:val="0"/>
          <w:numId w:val="1"/>
        </w:numPr>
        <w:spacing w:line="360" w:lineRule="auto"/>
        <w:ind w:left="360"/>
      </w:pPr>
      <w:r w:rsidRPr="00A8615E">
        <w:t xml:space="preserve">Writing and attempting the given exercise correctly.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 Content: </w:t>
      </w:r>
      <w:r w:rsidRPr="00A8615E">
        <w:rPr>
          <w:rFonts w:ascii="Times New Roman" w:hAnsi="Times New Roman"/>
          <w:b/>
        </w:rPr>
        <w:tab/>
        <w:t xml:space="preserve">Reading words related to the sub theme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army </w:t>
      </w:r>
      <w:r w:rsidRPr="00A8615E">
        <w:rPr>
          <w:rFonts w:ascii="Times New Roman" w:hAnsi="Times New Roman"/>
        </w:rPr>
        <w:tab/>
      </w:r>
      <w:r w:rsidRPr="00A8615E">
        <w:rPr>
          <w:rFonts w:ascii="Times New Roman" w:hAnsi="Times New Roman"/>
        </w:rPr>
        <w:tab/>
        <w:t xml:space="preserve">police </w:t>
      </w:r>
      <w:r w:rsidRPr="00A8615E">
        <w:rPr>
          <w:rFonts w:ascii="Times New Roman" w:hAnsi="Times New Roman"/>
        </w:rPr>
        <w:tab/>
      </w:r>
      <w:r w:rsidRPr="00A8615E">
        <w:rPr>
          <w:rFonts w:ascii="Times New Roman" w:hAnsi="Times New Roman"/>
        </w:rPr>
        <w:tab/>
        <w:t xml:space="preserve">child </w:t>
      </w:r>
      <w:r w:rsidRPr="00A8615E">
        <w:rPr>
          <w:rFonts w:ascii="Times New Roman" w:hAnsi="Times New Roman"/>
        </w:rPr>
        <w:tab/>
      </w:r>
      <w:r w:rsidRPr="00A8615E">
        <w:rPr>
          <w:rFonts w:ascii="Times New Roman" w:hAnsi="Times New Roman"/>
        </w:rPr>
        <w:tab/>
        <w:t xml:space="preserve">priest </w:t>
      </w:r>
      <w:r w:rsidRPr="00A8615E">
        <w:rPr>
          <w:rFonts w:ascii="Times New Roman" w:hAnsi="Times New Roman"/>
        </w:rPr>
        <w:tab/>
      </w:r>
      <w:r w:rsidRPr="00A8615E">
        <w:rPr>
          <w:rFonts w:ascii="Times New Roman" w:hAnsi="Times New Roman"/>
        </w:rPr>
        <w:tab/>
        <w:t xml:space="preserve">prison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prefect </w:t>
      </w:r>
      <w:r w:rsidRPr="00A8615E">
        <w:rPr>
          <w:rFonts w:ascii="Times New Roman" w:hAnsi="Times New Roman"/>
        </w:rPr>
        <w:tab/>
        <w:t xml:space="preserve">teacher </w:t>
      </w:r>
      <w:r w:rsidRPr="00A8615E">
        <w:rPr>
          <w:rFonts w:ascii="Times New Roman" w:hAnsi="Times New Roman"/>
        </w:rPr>
        <w:tab/>
        <w:t xml:space="preserve">prisoner </w:t>
      </w:r>
      <w:r w:rsidRPr="00A8615E">
        <w:rPr>
          <w:rFonts w:ascii="Times New Roman" w:hAnsi="Times New Roman"/>
        </w:rPr>
        <w:tab/>
        <w:t xml:space="preserve">Imam </w:t>
      </w:r>
      <w:r w:rsidRPr="00A8615E">
        <w:rPr>
          <w:rFonts w:ascii="Times New Roman" w:hAnsi="Times New Roman"/>
        </w:rPr>
        <w:tab/>
      </w:r>
      <w:r w:rsidRPr="00A8615E">
        <w:rPr>
          <w:rFonts w:ascii="Times New Roman" w:hAnsi="Times New Roman"/>
        </w:rPr>
        <w:tab/>
        <w:t xml:space="preserve">teach </w:t>
      </w:r>
    </w:p>
    <w:p w:rsidR="00193D60" w:rsidRPr="00A8615E" w:rsidRDefault="00193D60" w:rsidP="00193D60">
      <w:pPr>
        <w:spacing w:after="0" w:line="360" w:lineRule="auto"/>
        <w:rPr>
          <w:rFonts w:ascii="Times New Roman" w:hAnsi="Times New Roman"/>
        </w:rPr>
      </w:pPr>
      <w:r w:rsidRPr="00A8615E">
        <w:rPr>
          <w:rFonts w:ascii="Times New Roman" w:hAnsi="Times New Roman"/>
        </w:rPr>
        <w:t xml:space="preserve">matron </w:t>
      </w:r>
      <w:r w:rsidRPr="00A8615E">
        <w:rPr>
          <w:rFonts w:ascii="Times New Roman" w:hAnsi="Times New Roman"/>
        </w:rPr>
        <w:tab/>
        <w:t xml:space="preserve">station </w:t>
      </w:r>
      <w:r w:rsidRPr="00A8615E">
        <w:rPr>
          <w:rFonts w:ascii="Times New Roman" w:hAnsi="Times New Roman"/>
        </w:rPr>
        <w:tab/>
      </w:r>
      <w:r w:rsidRPr="00A8615E">
        <w:rPr>
          <w:rFonts w:ascii="Times New Roman" w:hAnsi="Times New Roman"/>
        </w:rPr>
        <w:tab/>
        <w:t xml:space="preserve">preacher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Sentences </w:t>
      </w:r>
    </w:p>
    <w:p w:rsidR="00193D60" w:rsidRPr="00A8615E" w:rsidRDefault="00193D60" w:rsidP="0060050E">
      <w:pPr>
        <w:pStyle w:val="ListParagraph"/>
        <w:numPr>
          <w:ilvl w:val="0"/>
          <w:numId w:val="23"/>
        </w:numPr>
        <w:spacing w:line="360" w:lineRule="auto"/>
      </w:pPr>
      <w:r w:rsidRPr="00A8615E">
        <w:t xml:space="preserve">A teacher teaches pupils at school. </w:t>
      </w:r>
    </w:p>
    <w:p w:rsidR="00193D60" w:rsidRPr="00A8615E" w:rsidRDefault="00193D60" w:rsidP="0060050E">
      <w:pPr>
        <w:pStyle w:val="ListParagraph"/>
        <w:numPr>
          <w:ilvl w:val="0"/>
          <w:numId w:val="23"/>
        </w:numPr>
        <w:spacing w:line="360" w:lineRule="auto"/>
      </w:pPr>
      <w:r w:rsidRPr="00A8615E">
        <w:t xml:space="preserve">That army man is armed. </w:t>
      </w:r>
    </w:p>
    <w:p w:rsidR="00193D60" w:rsidRPr="00A8615E" w:rsidRDefault="00193D60" w:rsidP="0060050E">
      <w:pPr>
        <w:pStyle w:val="ListParagraph"/>
        <w:numPr>
          <w:ilvl w:val="0"/>
          <w:numId w:val="23"/>
        </w:numPr>
        <w:spacing w:line="360" w:lineRule="auto"/>
      </w:pPr>
      <w:r w:rsidRPr="00A8615E">
        <w:t xml:space="preserve">Imams lead prayers in the mosques. </w:t>
      </w:r>
    </w:p>
    <w:p w:rsidR="00193D60" w:rsidRPr="00A8615E" w:rsidRDefault="00193D60" w:rsidP="0060050E">
      <w:pPr>
        <w:pStyle w:val="ListParagraph"/>
        <w:numPr>
          <w:ilvl w:val="0"/>
          <w:numId w:val="23"/>
        </w:numPr>
        <w:spacing w:line="360" w:lineRule="auto"/>
      </w:pPr>
      <w:r w:rsidRPr="00A8615E">
        <w:t xml:space="preserve">A matron helps children in the dormitory </w:t>
      </w:r>
    </w:p>
    <w:p w:rsidR="00193D60" w:rsidRPr="00A8615E" w:rsidRDefault="00193D60" w:rsidP="0060050E">
      <w:pPr>
        <w:pStyle w:val="ListParagraph"/>
        <w:numPr>
          <w:ilvl w:val="0"/>
          <w:numId w:val="23"/>
        </w:numPr>
        <w:spacing w:line="360" w:lineRule="auto"/>
      </w:pPr>
      <w:r w:rsidRPr="00A8615E">
        <w:t xml:space="preserve">Policemen keep law and order in the community. </w:t>
      </w:r>
    </w:p>
    <w:p w:rsidR="00193D60" w:rsidRPr="00A8615E" w:rsidRDefault="00193D60" w:rsidP="0060050E">
      <w:pPr>
        <w:pStyle w:val="ListParagraph"/>
        <w:numPr>
          <w:ilvl w:val="0"/>
          <w:numId w:val="23"/>
        </w:numPr>
        <w:spacing w:line="360" w:lineRule="auto"/>
      </w:pPr>
      <w:r w:rsidRPr="00A8615E">
        <w:t xml:space="preserve">Children should abide by the school rules and regulations </w: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Exercise </w:t>
      </w:r>
    </w:p>
    <w:p w:rsidR="00193D60" w:rsidRPr="00A8615E" w:rsidRDefault="00193D60" w:rsidP="0060050E">
      <w:pPr>
        <w:pStyle w:val="ListParagraph"/>
        <w:numPr>
          <w:ilvl w:val="0"/>
          <w:numId w:val="24"/>
        </w:numPr>
        <w:spacing w:line="360" w:lineRule="auto"/>
      </w:pPr>
      <w:r w:rsidRPr="00A8615E">
        <w:t>Listen and write.</w:t>
      </w:r>
    </w:p>
    <w:p w:rsidR="00193D60" w:rsidRPr="00A8615E" w:rsidRDefault="00193D60" w:rsidP="0060050E">
      <w:pPr>
        <w:pStyle w:val="ListParagraph"/>
        <w:numPr>
          <w:ilvl w:val="0"/>
          <w:numId w:val="24"/>
        </w:numPr>
        <w:spacing w:line="360" w:lineRule="auto"/>
        <w:rPr>
          <w:b/>
        </w:rPr>
      </w:pPr>
      <w:r w:rsidRPr="00A8615E">
        <w:rPr>
          <w:b/>
        </w:rPr>
        <w:t xml:space="preserve">Read and draw. </w:t>
      </w:r>
    </w:p>
    <w:p w:rsidR="00193D60" w:rsidRPr="00A8615E" w:rsidRDefault="00193D60" w:rsidP="0060050E">
      <w:pPr>
        <w:pStyle w:val="ListParagraph"/>
        <w:numPr>
          <w:ilvl w:val="0"/>
          <w:numId w:val="25"/>
        </w:numPr>
        <w:spacing w:line="360" w:lineRule="auto"/>
      </w:pPr>
      <w:r w:rsidRPr="00A8615E">
        <w:t xml:space="preserve">A teacher is teaching pupils </w:t>
      </w:r>
    </w:p>
    <w:p w:rsidR="00193D60" w:rsidRPr="00A8615E" w:rsidRDefault="00193D60" w:rsidP="0060050E">
      <w:pPr>
        <w:pStyle w:val="ListParagraph"/>
        <w:numPr>
          <w:ilvl w:val="0"/>
          <w:numId w:val="25"/>
        </w:numPr>
        <w:spacing w:line="360" w:lineRule="auto"/>
      </w:pPr>
      <w:r w:rsidRPr="00A8615E">
        <w:t xml:space="preserve">The policeman is holding a gun. </w:t>
      </w:r>
    </w:p>
    <w:p w:rsidR="00193D60" w:rsidRPr="00A8615E" w:rsidRDefault="00193D60" w:rsidP="0060050E">
      <w:pPr>
        <w:pStyle w:val="ListParagraph"/>
        <w:numPr>
          <w:ilvl w:val="0"/>
          <w:numId w:val="25"/>
        </w:numPr>
        <w:spacing w:line="360" w:lineRule="auto"/>
      </w:pPr>
      <w:r w:rsidRPr="00A8615E">
        <w:t xml:space="preserve">Matron is washing clothes with her children. </w:t>
      </w:r>
    </w:p>
    <w:p w:rsidR="00193D60" w:rsidRPr="00A8615E" w:rsidRDefault="00193D60" w:rsidP="00193D60">
      <w:pPr>
        <w:pStyle w:val="ListParagraph"/>
        <w:spacing w:line="360" w:lineRule="auto"/>
      </w:pPr>
    </w:p>
    <w:p w:rsidR="00193D60" w:rsidRPr="00A8615E" w:rsidRDefault="003C3A7B" w:rsidP="00193D60">
      <w:pPr>
        <w:pStyle w:val="ListParagraph"/>
        <w:spacing w:line="360" w:lineRule="auto"/>
      </w:pPr>
      <w:r>
        <w:rPr>
          <w:noProof/>
        </w:rPr>
        <w:pict>
          <v:rect id="Rectangle 36" o:spid="_x0000_s1042" style="position:absolute;left:0;text-align:left;margin-left:234.8pt;margin-top:16.2pt;width:93.05pt;height:80.1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"/>
        </w:pict>
      </w:r>
      <w:r w:rsidR="00193D60" w:rsidRPr="00A8615E">
        <w:t>A church</w:t>
      </w:r>
      <w:r w:rsidR="00193D60" w:rsidRPr="00A8615E">
        <w:tab/>
      </w:r>
      <w:r w:rsidR="00193D60" w:rsidRPr="00A8615E">
        <w:tab/>
      </w:r>
      <w:r w:rsidR="00193D60" w:rsidRPr="00A8615E">
        <w:tab/>
      </w:r>
      <w:r w:rsidR="00193D60" w:rsidRPr="00A8615E">
        <w:tab/>
      </w:r>
      <w:r w:rsidR="00193D60" w:rsidRPr="00A8615E">
        <w:tab/>
        <w:t xml:space="preserve"> A mosque </w:t>
      </w:r>
    </w:p>
    <w:p w:rsidR="00193D60" w:rsidRPr="00A8615E" w:rsidRDefault="003C3A7B" w:rsidP="00193D60">
      <w:pPr>
        <w:pStyle w:val="ListParagraph"/>
        <w:spacing w:line="360" w:lineRule="auto"/>
      </w:pPr>
      <w:r>
        <w:rPr>
          <w:noProof/>
        </w:rPr>
        <w:pict>
          <v:rect id="Rectangle 35" o:spid="_x0000_s1041" style="position:absolute;left:0;text-align:left;margin-left:30.55pt;margin-top:1.15pt;width:93.05pt;height:80.1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"/>
        </w:pict>
      </w:r>
    </w:p>
    <w:p w:rsidR="00193D60" w:rsidRPr="00A8615E" w:rsidRDefault="00193D60" w:rsidP="00193D60">
      <w:pPr>
        <w:spacing w:after="0" w:line="360" w:lineRule="auto"/>
        <w:rPr>
          <w:rFonts w:ascii="Times New Roman" w:hAnsi="Times New Roman"/>
        </w:rPr>
      </w:pP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p w:rsidR="00193D60"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in our Community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Reciting, the dialogue. </w:t>
      </w:r>
    </w:p>
    <w:p w:rsidR="00193D60" w:rsidRPr="00A8615E" w:rsidRDefault="00193D60" w:rsidP="00193D60">
      <w:pPr>
        <w:pStyle w:val="ListParagraph"/>
        <w:numPr>
          <w:ilvl w:val="0"/>
          <w:numId w:val="1"/>
        </w:numPr>
        <w:spacing w:line="360" w:lineRule="auto"/>
        <w:ind w:left="360"/>
      </w:pPr>
      <w:r w:rsidRPr="00A8615E">
        <w:t xml:space="preserve">Pronouncing the words correctly. </w:t>
      </w:r>
    </w:p>
    <w:p w:rsidR="00193D60" w:rsidRPr="00A8615E" w:rsidRDefault="00193D60" w:rsidP="00193D60">
      <w:pPr>
        <w:pStyle w:val="ListParagraph"/>
        <w:numPr>
          <w:ilvl w:val="0"/>
          <w:numId w:val="1"/>
        </w:numPr>
        <w:spacing w:line="360" w:lineRule="auto"/>
        <w:ind w:left="360"/>
      </w:pPr>
      <w:r w:rsidRPr="00A8615E">
        <w:t xml:space="preserve">Acting the dialogue </w:t>
      </w:r>
    </w:p>
    <w:p w:rsidR="00193D60" w:rsidRPr="00A8615E" w:rsidRDefault="00193D60" w:rsidP="00193D60">
      <w:pPr>
        <w:pStyle w:val="ListParagraph"/>
        <w:numPr>
          <w:ilvl w:val="0"/>
          <w:numId w:val="1"/>
        </w:numPr>
        <w:spacing w:line="360" w:lineRule="auto"/>
        <w:ind w:left="360"/>
      </w:pPr>
      <w:r w:rsidRPr="00A8615E">
        <w:t xml:space="preserve">Answering the questions in full sentences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 Content: </w:t>
      </w:r>
      <w:r w:rsidRPr="00A8615E">
        <w:rPr>
          <w:rFonts w:ascii="Times New Roman" w:hAnsi="Times New Roman"/>
          <w:b/>
        </w:rPr>
        <w:tab/>
        <w:t>A dialogue about peace and security.</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Woman</w:t>
      </w:r>
      <w:r w:rsidRPr="00A8615E">
        <w:rPr>
          <w:rFonts w:ascii="Times New Roman" w:hAnsi="Times New Roman"/>
        </w:rPr>
        <w:t xml:space="preserve">: </w:t>
      </w:r>
      <w:r w:rsidRPr="00A8615E">
        <w:rPr>
          <w:rFonts w:ascii="Times New Roman" w:hAnsi="Times New Roman"/>
        </w:rPr>
        <w:tab/>
        <w:t xml:space="preserve">Help! help! help! He has taken my bag.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Policeman</w:t>
      </w:r>
      <w:r w:rsidRPr="00A8615E">
        <w:rPr>
          <w:rFonts w:ascii="Times New Roman" w:hAnsi="Times New Roman"/>
        </w:rPr>
        <w:t xml:space="preserve">: </w:t>
      </w:r>
      <w:r w:rsidRPr="00A8615E">
        <w:rPr>
          <w:rFonts w:ascii="Times New Roman" w:hAnsi="Times New Roman"/>
        </w:rPr>
        <w:tab/>
        <w:t xml:space="preserve">Where is he? Where is he?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Woman</w:t>
      </w:r>
      <w:r w:rsidRPr="00A8615E">
        <w:rPr>
          <w:rFonts w:ascii="Times New Roman" w:hAnsi="Times New Roman"/>
        </w:rPr>
        <w:t xml:space="preserve">: </w:t>
      </w:r>
      <w:r w:rsidRPr="00A8615E">
        <w:rPr>
          <w:rFonts w:ascii="Times New Roman" w:hAnsi="Times New Roman"/>
        </w:rPr>
        <w:tab/>
        <w:t xml:space="preserve">He is running behind the house.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Policeman</w:t>
      </w:r>
      <w:r w:rsidRPr="00A8615E">
        <w:rPr>
          <w:rFonts w:ascii="Times New Roman" w:hAnsi="Times New Roman"/>
        </w:rPr>
        <w:t xml:space="preserve">: </w:t>
      </w:r>
      <w:r w:rsidRPr="00A8615E">
        <w:rPr>
          <w:rFonts w:ascii="Times New Roman" w:hAnsi="Times New Roman"/>
        </w:rPr>
        <w:tab/>
        <w:t xml:space="preserve">I will get him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Woman</w:t>
      </w:r>
      <w:r w:rsidRPr="00A8615E">
        <w:rPr>
          <w:rFonts w:ascii="Times New Roman" w:hAnsi="Times New Roman"/>
        </w:rPr>
        <w:t xml:space="preserve">: </w:t>
      </w:r>
      <w:r w:rsidRPr="00A8615E">
        <w:rPr>
          <w:rFonts w:ascii="Times New Roman" w:hAnsi="Times New Roman"/>
        </w:rPr>
        <w:tab/>
        <w:t xml:space="preserve">Do you have a spear?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Policeman</w:t>
      </w:r>
      <w:r w:rsidRPr="00A8615E">
        <w:rPr>
          <w:rFonts w:ascii="Times New Roman" w:hAnsi="Times New Roman"/>
        </w:rPr>
        <w:t xml:space="preserve">: </w:t>
      </w:r>
      <w:r w:rsidRPr="00A8615E">
        <w:rPr>
          <w:rFonts w:ascii="Times New Roman" w:hAnsi="Times New Roman"/>
        </w:rPr>
        <w:tab/>
        <w:t xml:space="preserve">A spear? No, I have a gun.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Woman</w:t>
      </w:r>
      <w:r w:rsidRPr="00A8615E">
        <w:rPr>
          <w:rFonts w:ascii="Times New Roman" w:hAnsi="Times New Roman"/>
        </w:rPr>
        <w:t xml:space="preserve">: </w:t>
      </w:r>
      <w:r w:rsidRPr="00A8615E">
        <w:rPr>
          <w:rFonts w:ascii="Times New Roman" w:hAnsi="Times New Roman"/>
        </w:rPr>
        <w:tab/>
        <w:t>I think, that will scare him (shouting) shoot him, shoot him!</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Policeman</w:t>
      </w:r>
      <w:r w:rsidRPr="00A8615E">
        <w:rPr>
          <w:rFonts w:ascii="Times New Roman" w:hAnsi="Times New Roman"/>
        </w:rPr>
        <w:t xml:space="preserve">:  </w:t>
      </w:r>
      <w:r w:rsidRPr="00A8615E">
        <w:rPr>
          <w:rFonts w:ascii="Times New Roman" w:hAnsi="Times New Roman"/>
        </w:rPr>
        <w:tab/>
        <w:t xml:space="preserve">No, I don’t need to shoot him, I need him a live, I will arrest him.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Questions</w:t>
      </w:r>
    </w:p>
    <w:p w:rsidR="00193D60" w:rsidRPr="00A8615E" w:rsidRDefault="00193D60" w:rsidP="0060050E">
      <w:pPr>
        <w:pStyle w:val="ListParagraph"/>
        <w:numPr>
          <w:ilvl w:val="0"/>
          <w:numId w:val="26"/>
        </w:numPr>
        <w:spacing w:line="360" w:lineRule="auto"/>
      </w:pPr>
      <w:r w:rsidRPr="00A8615E">
        <w:t xml:space="preserve">Who are the people talking in the dialogue? </w:t>
      </w:r>
    </w:p>
    <w:p w:rsidR="00193D60" w:rsidRPr="00A8615E" w:rsidRDefault="00193D60" w:rsidP="0060050E">
      <w:pPr>
        <w:pStyle w:val="ListParagraph"/>
        <w:numPr>
          <w:ilvl w:val="0"/>
          <w:numId w:val="26"/>
        </w:numPr>
        <w:spacing w:line="360" w:lineRule="auto"/>
      </w:pPr>
      <w:r w:rsidRPr="00A8615E">
        <w:t xml:space="preserve">Who stole the bag? </w:t>
      </w:r>
    </w:p>
    <w:p w:rsidR="00193D60" w:rsidRPr="00A8615E" w:rsidRDefault="00193D60" w:rsidP="0060050E">
      <w:pPr>
        <w:pStyle w:val="ListParagraph"/>
        <w:numPr>
          <w:ilvl w:val="0"/>
          <w:numId w:val="26"/>
        </w:numPr>
        <w:spacing w:line="360" w:lineRule="auto"/>
      </w:pPr>
      <w:r w:rsidRPr="00A8615E">
        <w:t xml:space="preserve">Who ran after the thief? </w:t>
      </w:r>
    </w:p>
    <w:p w:rsidR="00193D60" w:rsidRPr="00A8615E" w:rsidRDefault="00193D60" w:rsidP="0060050E">
      <w:pPr>
        <w:pStyle w:val="ListParagraph"/>
        <w:numPr>
          <w:ilvl w:val="0"/>
          <w:numId w:val="26"/>
        </w:numPr>
        <w:spacing w:line="360" w:lineRule="auto"/>
      </w:pPr>
      <w:r w:rsidRPr="00A8615E">
        <w:t xml:space="preserve">Draw a policeman running after the thief.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rPr>
                <w:rFonts w:ascii="Times New Roman" w:hAnsi="Times New Roman"/>
                <w:b/>
              </w:rPr>
            </w:pPr>
          </w:p>
        </w:tc>
        <w:tc>
          <w:tcPr>
            <w:tcW w:w="1800" w:type="dxa"/>
          </w:tcPr>
          <w:p w:rsidR="00193D60" w:rsidRPr="00A8615E" w:rsidRDefault="00193D60" w:rsidP="00BA454D">
            <w:pPr>
              <w:spacing w:after="0"/>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rPr>
                <w:rFonts w:ascii="Times New Roman" w:hAnsi="Times New Roman"/>
                <w:b/>
              </w:rPr>
            </w:pPr>
          </w:p>
        </w:tc>
        <w:tc>
          <w:tcPr>
            <w:tcW w:w="2070" w:type="dxa"/>
          </w:tcPr>
          <w:p w:rsidR="00193D60" w:rsidRPr="00A8615E" w:rsidRDefault="00193D60" w:rsidP="00BA454D">
            <w:pPr>
              <w:spacing w:after="0"/>
              <w:rPr>
                <w:rFonts w:ascii="Times New Roman" w:hAnsi="Times New Roman"/>
                <w:b/>
              </w:rPr>
            </w:pPr>
          </w:p>
        </w:tc>
        <w:tc>
          <w:tcPr>
            <w:tcW w:w="1890" w:type="dxa"/>
          </w:tcPr>
          <w:p w:rsidR="00193D60" w:rsidRPr="00A8615E" w:rsidRDefault="00193D60" w:rsidP="00BA454D">
            <w:pPr>
              <w:spacing w:after="0"/>
              <w:rPr>
                <w:rFonts w:ascii="Times New Roman" w:hAnsi="Times New Roman"/>
                <w:b/>
              </w:rPr>
            </w:pPr>
          </w:p>
        </w:tc>
      </w:tr>
    </w:tbl>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in our Community   </w:t>
      </w:r>
    </w:p>
    <w:p w:rsidR="00193D60" w:rsidRPr="00A8615E" w:rsidRDefault="00193D60" w:rsidP="00193D60">
      <w:pPr>
        <w:spacing w:after="0" w:line="36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360" w:lineRule="auto"/>
        <w:ind w:left="360"/>
      </w:pPr>
      <w:r w:rsidRPr="00A8615E">
        <w:t xml:space="preserve">Reading the text book, as instructed. </w:t>
      </w:r>
    </w:p>
    <w:p w:rsidR="00193D60" w:rsidRPr="00A8615E" w:rsidRDefault="00193D60" w:rsidP="00193D60">
      <w:pPr>
        <w:pStyle w:val="ListParagraph"/>
        <w:numPr>
          <w:ilvl w:val="0"/>
          <w:numId w:val="1"/>
        </w:numPr>
        <w:spacing w:line="360" w:lineRule="auto"/>
        <w:ind w:left="360"/>
      </w:pPr>
      <w:r w:rsidRPr="00A8615E">
        <w:t xml:space="preserve">Answering oral questions </w:t>
      </w:r>
    </w:p>
    <w:p w:rsidR="00193D60" w:rsidRPr="00A8615E" w:rsidRDefault="00193D60" w:rsidP="00193D60">
      <w:pPr>
        <w:pStyle w:val="ListParagraph"/>
        <w:numPr>
          <w:ilvl w:val="0"/>
          <w:numId w:val="1"/>
        </w:numPr>
        <w:spacing w:line="360" w:lineRule="auto"/>
        <w:ind w:left="360"/>
      </w:pPr>
      <w:r w:rsidRPr="00A8615E">
        <w:t xml:space="preserve">Identifying the new words. </w:t>
      </w:r>
    </w:p>
    <w:p w:rsidR="00193D60" w:rsidRPr="00A8615E" w:rsidRDefault="00193D60" w:rsidP="00193D60">
      <w:pPr>
        <w:spacing w:after="0" w:line="360" w:lineRule="auto"/>
        <w:rPr>
          <w:rFonts w:ascii="Times New Roman" w:hAnsi="Times New Roman"/>
          <w:b/>
        </w:rPr>
      </w:pPr>
      <w:r w:rsidRPr="00A8615E">
        <w:rPr>
          <w:rFonts w:ascii="Times New Roman" w:hAnsi="Times New Roman"/>
          <w:b/>
        </w:rPr>
        <w:t xml:space="preserve"> Content: </w:t>
      </w:r>
      <w:r w:rsidRPr="00A8615E">
        <w:rPr>
          <w:rFonts w:ascii="Times New Roman" w:hAnsi="Times New Roman"/>
          <w:b/>
        </w:rPr>
        <w:tab/>
        <w:t xml:space="preserve">Text book reading </w:t>
      </w:r>
    </w:p>
    <w:p w:rsidR="00193D60" w:rsidRPr="00A8615E" w:rsidRDefault="00193D60" w:rsidP="00193D60">
      <w:pPr>
        <w:spacing w:after="0" w:line="360" w:lineRule="auto"/>
        <w:rPr>
          <w:rFonts w:ascii="Times New Roman" w:hAnsi="Times New Roman"/>
          <w:b/>
        </w:rPr>
      </w:pPr>
    </w:p>
    <w:p w:rsidR="00193D60" w:rsidRPr="00A8615E" w:rsidRDefault="00193D60" w:rsidP="00193D60">
      <w:pPr>
        <w:spacing w:after="0" w:line="360" w:lineRule="auto"/>
        <w:rPr>
          <w:rFonts w:ascii="Times New Roman" w:hAnsi="Times New Roman"/>
          <w:b/>
        </w:rPr>
      </w:pPr>
    </w:p>
    <w:p w:rsidR="00193D60" w:rsidRPr="001C7731" w:rsidRDefault="001C7731" w:rsidP="00193D60">
      <w:pPr>
        <w:spacing w:after="0" w:line="360" w:lineRule="auto"/>
        <w:rPr>
          <w:rFonts w:ascii="Times New Roman" w:hAnsi="Times New Roman"/>
          <w:b/>
        </w:rPr>
      </w:pPr>
      <w:r w:rsidRPr="001C7731">
        <w:rPr>
          <w:rFonts w:ascii="Times New Roman" w:hAnsi="Times New Roman"/>
          <w:b/>
        </w:rPr>
        <w:t xml:space="preserve"> Revision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93D60" w:rsidRPr="00A8615E" w:rsidTr="00BA454D">
        <w:tc>
          <w:tcPr>
            <w:tcW w:w="1548"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 xml:space="preserve">Time </w:t>
            </w:r>
          </w:p>
        </w:tc>
      </w:tr>
      <w:tr w:rsidR="00193D60" w:rsidRPr="00A8615E" w:rsidTr="00BA454D">
        <w:tc>
          <w:tcPr>
            <w:tcW w:w="1548" w:type="dxa"/>
          </w:tcPr>
          <w:p w:rsidR="00193D60" w:rsidRPr="00A8615E" w:rsidRDefault="00193D60" w:rsidP="00BA454D">
            <w:pPr>
              <w:spacing w:after="0" w:line="480" w:lineRule="auto"/>
              <w:rPr>
                <w:rFonts w:ascii="Times New Roman" w:hAnsi="Times New Roman"/>
                <w:b/>
              </w:rPr>
            </w:pPr>
          </w:p>
        </w:tc>
        <w:tc>
          <w:tcPr>
            <w:tcW w:w="1800" w:type="dxa"/>
          </w:tcPr>
          <w:p w:rsidR="00193D60" w:rsidRPr="00A8615E" w:rsidRDefault="00193D60" w:rsidP="00BA454D">
            <w:pPr>
              <w:spacing w:after="0" w:line="480" w:lineRule="auto"/>
              <w:rPr>
                <w:rFonts w:ascii="Times New Roman" w:hAnsi="Times New Roman"/>
                <w:b/>
              </w:rPr>
            </w:pPr>
            <w:r w:rsidRPr="00A8615E">
              <w:rPr>
                <w:rFonts w:ascii="Times New Roman" w:hAnsi="Times New Roman"/>
                <w:b/>
              </w:rPr>
              <w:t>P.1</w:t>
            </w:r>
          </w:p>
        </w:tc>
        <w:tc>
          <w:tcPr>
            <w:tcW w:w="1890" w:type="dxa"/>
          </w:tcPr>
          <w:p w:rsidR="00193D60" w:rsidRPr="00A8615E" w:rsidRDefault="00193D60" w:rsidP="00BA454D">
            <w:pPr>
              <w:spacing w:after="0" w:line="480" w:lineRule="auto"/>
              <w:rPr>
                <w:rFonts w:ascii="Times New Roman" w:hAnsi="Times New Roman"/>
                <w:b/>
              </w:rPr>
            </w:pPr>
          </w:p>
        </w:tc>
        <w:tc>
          <w:tcPr>
            <w:tcW w:w="2070" w:type="dxa"/>
          </w:tcPr>
          <w:p w:rsidR="00193D60" w:rsidRPr="00A8615E" w:rsidRDefault="00193D60" w:rsidP="00BA454D">
            <w:pPr>
              <w:spacing w:after="0" w:line="480" w:lineRule="auto"/>
              <w:rPr>
                <w:rFonts w:ascii="Times New Roman" w:hAnsi="Times New Roman"/>
                <w:b/>
              </w:rPr>
            </w:pPr>
          </w:p>
        </w:tc>
        <w:tc>
          <w:tcPr>
            <w:tcW w:w="1890" w:type="dxa"/>
          </w:tcPr>
          <w:p w:rsidR="00193D60" w:rsidRPr="00A8615E" w:rsidRDefault="00193D60" w:rsidP="00BA454D">
            <w:pPr>
              <w:spacing w:after="0" w:line="480" w:lineRule="auto"/>
              <w:rPr>
                <w:rFonts w:ascii="Times New Roman" w:hAnsi="Times New Roman"/>
                <w:b/>
              </w:rPr>
            </w:pPr>
          </w:p>
        </w:tc>
      </w:tr>
    </w:tbl>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93D60" w:rsidRPr="00A8615E" w:rsidRDefault="00193D60" w:rsidP="00193D60">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in our Community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93D60" w:rsidRPr="00A8615E" w:rsidRDefault="00193D60" w:rsidP="00193D60">
      <w:pPr>
        <w:pStyle w:val="ListParagraph"/>
        <w:numPr>
          <w:ilvl w:val="0"/>
          <w:numId w:val="1"/>
        </w:numPr>
        <w:spacing w:line="480" w:lineRule="auto"/>
        <w:ind w:left="360"/>
      </w:pPr>
      <w:r w:rsidRPr="00A8615E">
        <w:t xml:space="preserve">Matching people to their place of work. </w:t>
      </w:r>
    </w:p>
    <w:p w:rsidR="00193D60" w:rsidRPr="00A8615E" w:rsidRDefault="00193D60" w:rsidP="00193D60">
      <w:pPr>
        <w:pStyle w:val="ListParagraph"/>
        <w:numPr>
          <w:ilvl w:val="0"/>
          <w:numId w:val="1"/>
        </w:numPr>
        <w:spacing w:line="480" w:lineRule="auto"/>
        <w:ind w:left="360"/>
      </w:pPr>
      <w:r w:rsidRPr="00A8615E">
        <w:t xml:space="preserve">Reciting and drawing </w:t>
      </w:r>
    </w:p>
    <w:p w:rsidR="00193D60" w:rsidRPr="00A8615E" w:rsidRDefault="00193D60" w:rsidP="00193D60">
      <w:pPr>
        <w:pStyle w:val="ListParagraph"/>
        <w:numPr>
          <w:ilvl w:val="0"/>
          <w:numId w:val="1"/>
        </w:numPr>
        <w:spacing w:line="480" w:lineRule="auto"/>
        <w:ind w:left="360"/>
      </w:pPr>
      <w:r w:rsidRPr="00A8615E">
        <w:t xml:space="preserve">Writing the words correctly </w:t>
      </w:r>
    </w:p>
    <w:p w:rsidR="00193D60" w:rsidRPr="00A8615E" w:rsidRDefault="00193D60" w:rsidP="00193D60">
      <w:pPr>
        <w:spacing w:after="0" w:line="480" w:lineRule="auto"/>
        <w:rPr>
          <w:rFonts w:ascii="Times New Roman" w:hAnsi="Times New Roman"/>
        </w:rPr>
      </w:pPr>
      <w:r w:rsidRPr="00A8615E">
        <w:rPr>
          <w:rFonts w:ascii="Times New Roman" w:hAnsi="Times New Roman"/>
          <w:b/>
        </w:rPr>
        <w:t xml:space="preserve">Content: </w:t>
      </w:r>
      <w:r w:rsidRPr="00A8615E">
        <w:rPr>
          <w:rFonts w:ascii="Times New Roman" w:hAnsi="Times New Roman"/>
          <w:b/>
        </w:rPr>
        <w:tab/>
      </w:r>
      <w:r w:rsidRPr="00A8615E">
        <w:rPr>
          <w:rFonts w:ascii="Times New Roman" w:hAnsi="Times New Roman"/>
        </w:rPr>
        <w:t>policeman</w:t>
      </w:r>
      <w:r w:rsidRPr="00A8615E">
        <w:rPr>
          <w:rFonts w:ascii="Times New Roman" w:hAnsi="Times New Roman"/>
          <w:b/>
        </w:rPr>
        <w:tab/>
      </w:r>
      <w:r w:rsidRPr="00A8615E">
        <w:rPr>
          <w:rFonts w:ascii="Times New Roman" w:hAnsi="Times New Roman"/>
          <w:b/>
        </w:rPr>
        <w:tab/>
      </w:r>
      <w:r w:rsidRPr="00A8615E">
        <w:rPr>
          <w:rFonts w:ascii="Times New Roman" w:hAnsi="Times New Roman"/>
        </w:rPr>
        <w:t xml:space="preserve">salon </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 xml:space="preserve">teacher </w:t>
      </w:r>
      <w:r w:rsidRPr="00A8615E">
        <w:rPr>
          <w:rFonts w:ascii="Times New Roman" w:hAnsi="Times New Roman"/>
        </w:rPr>
        <w:tab/>
      </w:r>
      <w:r w:rsidRPr="00A8615E">
        <w:rPr>
          <w:rFonts w:ascii="Times New Roman" w:hAnsi="Times New Roman"/>
        </w:rPr>
        <w:tab/>
      </w:r>
      <w:r>
        <w:rPr>
          <w:rFonts w:ascii="Times New Roman" w:hAnsi="Times New Roman"/>
        </w:rPr>
        <w:tab/>
      </w:r>
      <w:r w:rsidRPr="00A8615E">
        <w:rPr>
          <w:rFonts w:ascii="Times New Roman" w:hAnsi="Times New Roman"/>
        </w:rPr>
        <w:t xml:space="preserve">barber’s shop </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 xml:space="preserve">doctor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school </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 xml:space="preserve">barber </w:t>
      </w:r>
      <w:r w:rsidRPr="00A8615E">
        <w:rPr>
          <w:rFonts w:ascii="Times New Roman" w:hAnsi="Times New Roman"/>
        </w:rPr>
        <w:tab/>
      </w:r>
      <w:r w:rsidRPr="00A8615E">
        <w:rPr>
          <w:rFonts w:ascii="Times New Roman" w:hAnsi="Times New Roman"/>
        </w:rPr>
        <w:tab/>
      </w:r>
      <w:r w:rsidRPr="00A8615E">
        <w:rPr>
          <w:rFonts w:ascii="Times New Roman" w:hAnsi="Times New Roman"/>
        </w:rPr>
        <w:tab/>
        <w:t xml:space="preserve">hospital </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 xml:space="preserve">hair dresser </w:t>
      </w:r>
      <w:r w:rsidRPr="00A8615E">
        <w:rPr>
          <w:rFonts w:ascii="Times New Roman" w:hAnsi="Times New Roman"/>
        </w:rPr>
        <w:tab/>
      </w:r>
      <w:r w:rsidRPr="00A8615E">
        <w:rPr>
          <w:rFonts w:ascii="Times New Roman" w:hAnsi="Times New Roman"/>
        </w:rPr>
        <w:tab/>
        <w:t xml:space="preserve">police station </w:t>
      </w:r>
    </w:p>
    <w:p w:rsidR="00193D60" w:rsidRPr="00A8615E" w:rsidRDefault="00193D60" w:rsidP="00193D60">
      <w:pPr>
        <w:spacing w:after="0" w:line="480" w:lineRule="auto"/>
        <w:ind w:left="720" w:firstLine="720"/>
        <w:rPr>
          <w:rFonts w:ascii="Times New Roman" w:hAnsi="Times New Roman"/>
        </w:rPr>
      </w:pP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chertea = ______</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lipoce = ______</w:t>
      </w:r>
    </w:p>
    <w:p w:rsidR="00193D60" w:rsidRPr="00A8615E" w:rsidRDefault="00193D60" w:rsidP="00193D60">
      <w:pPr>
        <w:spacing w:after="0" w:line="480" w:lineRule="auto"/>
        <w:ind w:left="720" w:firstLine="720"/>
        <w:rPr>
          <w:rFonts w:ascii="Times New Roman" w:hAnsi="Times New Roman"/>
        </w:rPr>
      </w:pPr>
      <w:r w:rsidRPr="00A8615E">
        <w:rPr>
          <w:rFonts w:ascii="Times New Roman" w:hAnsi="Times New Roman"/>
        </w:rPr>
        <w:t>nresu = _______</w:t>
      </w:r>
    </w:p>
    <w:p w:rsidR="00193D60" w:rsidRPr="001C7731" w:rsidRDefault="00193D60" w:rsidP="001C7731">
      <w:pPr>
        <w:spacing w:after="0" w:line="480" w:lineRule="auto"/>
        <w:ind w:left="720" w:firstLine="720"/>
        <w:rPr>
          <w:rFonts w:ascii="Times New Roman" w:hAnsi="Times New Roman"/>
        </w:rPr>
      </w:pPr>
      <w:r w:rsidRPr="00A8615E">
        <w:rPr>
          <w:rFonts w:ascii="Times New Roman" w:hAnsi="Times New Roman"/>
        </w:rPr>
        <w:t>octdoer =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1C7731" w:rsidRPr="00A8615E" w:rsidTr="00D723B8">
        <w:tc>
          <w:tcPr>
            <w:tcW w:w="1548"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 xml:space="preserve">Date </w:t>
            </w:r>
          </w:p>
        </w:tc>
        <w:tc>
          <w:tcPr>
            <w:tcW w:w="1800"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 xml:space="preserve">Class </w:t>
            </w:r>
          </w:p>
        </w:tc>
        <w:tc>
          <w:tcPr>
            <w:tcW w:w="1890"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 xml:space="preserve">Subject </w:t>
            </w:r>
          </w:p>
        </w:tc>
        <w:tc>
          <w:tcPr>
            <w:tcW w:w="2070"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 xml:space="preserve">No. of pupils </w:t>
            </w:r>
          </w:p>
        </w:tc>
        <w:tc>
          <w:tcPr>
            <w:tcW w:w="1890"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 xml:space="preserve">Time </w:t>
            </w:r>
          </w:p>
        </w:tc>
      </w:tr>
      <w:tr w:rsidR="001C7731" w:rsidRPr="00A8615E" w:rsidTr="00D723B8">
        <w:tc>
          <w:tcPr>
            <w:tcW w:w="1548" w:type="dxa"/>
          </w:tcPr>
          <w:p w:rsidR="001C7731" w:rsidRPr="00A8615E" w:rsidRDefault="001C7731" w:rsidP="00D723B8">
            <w:pPr>
              <w:spacing w:after="0" w:line="480" w:lineRule="auto"/>
              <w:rPr>
                <w:rFonts w:ascii="Times New Roman" w:hAnsi="Times New Roman"/>
                <w:b/>
              </w:rPr>
            </w:pPr>
          </w:p>
        </w:tc>
        <w:tc>
          <w:tcPr>
            <w:tcW w:w="1800" w:type="dxa"/>
          </w:tcPr>
          <w:p w:rsidR="001C7731" w:rsidRPr="00A8615E" w:rsidRDefault="001C7731" w:rsidP="00D723B8">
            <w:pPr>
              <w:spacing w:after="0" w:line="480" w:lineRule="auto"/>
              <w:rPr>
                <w:rFonts w:ascii="Times New Roman" w:hAnsi="Times New Roman"/>
                <w:b/>
              </w:rPr>
            </w:pPr>
            <w:r w:rsidRPr="00A8615E">
              <w:rPr>
                <w:rFonts w:ascii="Times New Roman" w:hAnsi="Times New Roman"/>
                <w:b/>
              </w:rPr>
              <w:t>P.1</w:t>
            </w:r>
          </w:p>
        </w:tc>
        <w:tc>
          <w:tcPr>
            <w:tcW w:w="1890" w:type="dxa"/>
          </w:tcPr>
          <w:p w:rsidR="001C7731" w:rsidRPr="00A8615E" w:rsidRDefault="001C7731" w:rsidP="00D723B8">
            <w:pPr>
              <w:spacing w:after="0" w:line="480" w:lineRule="auto"/>
              <w:rPr>
                <w:rFonts w:ascii="Times New Roman" w:hAnsi="Times New Roman"/>
                <w:b/>
              </w:rPr>
            </w:pPr>
          </w:p>
        </w:tc>
        <w:tc>
          <w:tcPr>
            <w:tcW w:w="2070" w:type="dxa"/>
          </w:tcPr>
          <w:p w:rsidR="001C7731" w:rsidRPr="00A8615E" w:rsidRDefault="001C7731" w:rsidP="00D723B8">
            <w:pPr>
              <w:spacing w:after="0" w:line="480" w:lineRule="auto"/>
              <w:rPr>
                <w:rFonts w:ascii="Times New Roman" w:hAnsi="Times New Roman"/>
                <w:b/>
              </w:rPr>
            </w:pPr>
          </w:p>
        </w:tc>
        <w:tc>
          <w:tcPr>
            <w:tcW w:w="1890" w:type="dxa"/>
          </w:tcPr>
          <w:p w:rsidR="001C7731" w:rsidRPr="00A8615E" w:rsidRDefault="001C7731" w:rsidP="00D723B8">
            <w:pPr>
              <w:spacing w:after="0" w:line="480" w:lineRule="auto"/>
              <w:rPr>
                <w:rFonts w:ascii="Times New Roman" w:hAnsi="Times New Roman"/>
                <w:b/>
              </w:rPr>
            </w:pPr>
          </w:p>
        </w:tc>
      </w:tr>
    </w:tbl>
    <w:p w:rsidR="001C7731" w:rsidRPr="00A8615E" w:rsidRDefault="001C7731" w:rsidP="001C7731">
      <w:pPr>
        <w:spacing w:after="0" w:line="48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Peace and Security             </w:t>
      </w:r>
    </w:p>
    <w:p w:rsidR="001C7731" w:rsidRPr="00A8615E" w:rsidRDefault="001C7731" w:rsidP="001C7731">
      <w:pPr>
        <w:spacing w:after="0" w:line="48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Peace and Security </w:t>
      </w:r>
      <w:r>
        <w:rPr>
          <w:rFonts w:ascii="Times New Roman" w:hAnsi="Times New Roman"/>
          <w:b/>
        </w:rPr>
        <w:t>in our school.</w:t>
      </w:r>
    </w:p>
    <w:p w:rsidR="001C7731" w:rsidRPr="00A8615E" w:rsidRDefault="001C7731" w:rsidP="001C7731">
      <w:pPr>
        <w:spacing w:after="0" w:line="48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1C7731" w:rsidRPr="00A8615E" w:rsidRDefault="001C7731" w:rsidP="001C7731">
      <w:pPr>
        <w:pStyle w:val="ListParagraph"/>
        <w:numPr>
          <w:ilvl w:val="0"/>
          <w:numId w:val="1"/>
        </w:numPr>
        <w:spacing w:line="480" w:lineRule="auto"/>
        <w:ind w:left="360"/>
      </w:pPr>
      <w:r w:rsidRPr="00A8615E">
        <w:t>Reading and drawing</w:t>
      </w:r>
      <w:r>
        <w:t xml:space="preserve">  ( </w:t>
      </w:r>
      <w:r>
        <w:rPr>
          <w:b/>
        </w:rPr>
        <w:t xml:space="preserve">revision ) </w:t>
      </w:r>
    </w:p>
    <w:p w:rsidR="001C7731" w:rsidRPr="00A8615E" w:rsidRDefault="001C7731" w:rsidP="001C7731">
      <w:pPr>
        <w:pStyle w:val="ListParagraph"/>
        <w:numPr>
          <w:ilvl w:val="0"/>
          <w:numId w:val="1"/>
        </w:numPr>
        <w:spacing w:line="480" w:lineRule="auto"/>
        <w:ind w:left="360"/>
      </w:pPr>
      <w:r w:rsidRPr="00A8615E">
        <w:t xml:space="preserve">Underlining words of the same sound   </w:t>
      </w:r>
    </w:p>
    <w:p w:rsidR="001C7731" w:rsidRPr="00A8615E" w:rsidRDefault="001C7731" w:rsidP="001C7731">
      <w:pPr>
        <w:spacing w:after="0" w:line="480" w:lineRule="auto"/>
        <w:rPr>
          <w:rFonts w:ascii="Times New Roman" w:hAnsi="Times New Roman"/>
          <w:b/>
        </w:rPr>
      </w:pPr>
      <w:r w:rsidRPr="00A8615E">
        <w:rPr>
          <w:rFonts w:ascii="Times New Roman" w:hAnsi="Times New Roman"/>
          <w:b/>
        </w:rPr>
        <w:t xml:space="preserve"> Content: </w:t>
      </w:r>
      <w:r w:rsidRPr="00A8615E">
        <w:rPr>
          <w:rFonts w:ascii="Times New Roman" w:hAnsi="Times New Roman"/>
          <w:b/>
        </w:rPr>
        <w:tab/>
        <w:t xml:space="preserve">Exercise </w:t>
      </w:r>
    </w:p>
    <w:p w:rsidR="001C7731" w:rsidRPr="00A8615E" w:rsidRDefault="001C7731" w:rsidP="001C7731">
      <w:pPr>
        <w:pStyle w:val="ListParagraph"/>
        <w:numPr>
          <w:ilvl w:val="0"/>
          <w:numId w:val="22"/>
        </w:numPr>
        <w:spacing w:line="480" w:lineRule="auto"/>
        <w:rPr>
          <w:b/>
        </w:rPr>
      </w:pPr>
      <w:r w:rsidRPr="00A8615E">
        <w:rPr>
          <w:b/>
        </w:rPr>
        <w:t xml:space="preserve">Read and draw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1484"/>
        <w:gridCol w:w="1525"/>
        <w:gridCol w:w="1466"/>
        <w:gridCol w:w="1455"/>
        <w:gridCol w:w="1475"/>
      </w:tblGrid>
      <w:tr w:rsidR="001C7731" w:rsidRPr="00A8615E" w:rsidTr="00D723B8">
        <w:tc>
          <w:tcPr>
            <w:tcW w:w="1596" w:type="dxa"/>
          </w:tcPr>
          <w:p w:rsidR="001C7731" w:rsidRPr="00A8615E" w:rsidRDefault="001C7731" w:rsidP="00D723B8">
            <w:pPr>
              <w:pStyle w:val="ListParagraph"/>
              <w:spacing w:line="480" w:lineRule="auto"/>
              <w:ind w:left="0"/>
            </w:pPr>
            <w:r w:rsidRPr="00A8615E">
              <w:t>fire</w:t>
            </w:r>
          </w:p>
        </w:tc>
        <w:tc>
          <w:tcPr>
            <w:tcW w:w="1596" w:type="dxa"/>
          </w:tcPr>
          <w:p w:rsidR="001C7731" w:rsidRPr="00A8615E" w:rsidRDefault="001C7731" w:rsidP="00D723B8">
            <w:pPr>
              <w:pStyle w:val="ListParagraph"/>
              <w:spacing w:line="480" w:lineRule="auto"/>
              <w:ind w:left="0"/>
            </w:pPr>
            <w:r w:rsidRPr="00A8615E">
              <w:t xml:space="preserve">chairs </w:t>
            </w:r>
          </w:p>
        </w:tc>
        <w:tc>
          <w:tcPr>
            <w:tcW w:w="1596" w:type="dxa"/>
          </w:tcPr>
          <w:p w:rsidR="001C7731" w:rsidRPr="00A8615E" w:rsidRDefault="001C7731" w:rsidP="00D723B8">
            <w:pPr>
              <w:pStyle w:val="ListParagraph"/>
              <w:spacing w:line="480" w:lineRule="auto"/>
              <w:ind w:left="0"/>
            </w:pPr>
            <w:r w:rsidRPr="00A8615E">
              <w:t xml:space="preserve">windows </w:t>
            </w:r>
          </w:p>
        </w:tc>
        <w:tc>
          <w:tcPr>
            <w:tcW w:w="1596" w:type="dxa"/>
          </w:tcPr>
          <w:p w:rsidR="001C7731" w:rsidRPr="00A8615E" w:rsidRDefault="001C7731" w:rsidP="00D723B8">
            <w:pPr>
              <w:pStyle w:val="ListParagraph"/>
              <w:spacing w:line="480" w:lineRule="auto"/>
              <w:ind w:left="0"/>
            </w:pPr>
            <w:r w:rsidRPr="00A8615E">
              <w:t xml:space="preserve">door </w:t>
            </w:r>
          </w:p>
        </w:tc>
        <w:tc>
          <w:tcPr>
            <w:tcW w:w="1596" w:type="dxa"/>
          </w:tcPr>
          <w:p w:rsidR="001C7731" w:rsidRPr="00A8615E" w:rsidRDefault="001C7731" w:rsidP="00D723B8">
            <w:pPr>
              <w:pStyle w:val="ListParagraph"/>
              <w:spacing w:line="480" w:lineRule="auto"/>
              <w:ind w:left="0"/>
            </w:pPr>
            <w:r w:rsidRPr="00A8615E">
              <w:t>gun</w:t>
            </w:r>
          </w:p>
        </w:tc>
        <w:tc>
          <w:tcPr>
            <w:tcW w:w="1596" w:type="dxa"/>
          </w:tcPr>
          <w:p w:rsidR="001C7731" w:rsidRPr="00A8615E" w:rsidRDefault="001C7731" w:rsidP="00D723B8">
            <w:pPr>
              <w:pStyle w:val="ListParagraph"/>
              <w:spacing w:line="480" w:lineRule="auto"/>
              <w:ind w:left="0"/>
            </w:pPr>
            <w:r w:rsidRPr="00A8615E">
              <w:t xml:space="preserve">spear </w:t>
            </w:r>
          </w:p>
        </w:tc>
      </w:tr>
      <w:tr w:rsidR="001C7731" w:rsidRPr="00A8615E" w:rsidTr="00D723B8">
        <w:tc>
          <w:tcPr>
            <w:tcW w:w="1596" w:type="dxa"/>
          </w:tcPr>
          <w:p w:rsidR="001C7731" w:rsidRPr="00A8615E" w:rsidRDefault="001C7731" w:rsidP="00D723B8">
            <w:pPr>
              <w:pStyle w:val="ListParagraph"/>
              <w:spacing w:line="480" w:lineRule="auto"/>
              <w:ind w:left="0"/>
            </w:pPr>
          </w:p>
          <w:p w:rsidR="001C7731" w:rsidRPr="00A8615E" w:rsidRDefault="001C7731" w:rsidP="00D723B8">
            <w:pPr>
              <w:pStyle w:val="ListParagraph"/>
              <w:spacing w:line="480" w:lineRule="auto"/>
              <w:ind w:left="0"/>
            </w:pPr>
          </w:p>
        </w:tc>
        <w:tc>
          <w:tcPr>
            <w:tcW w:w="1596" w:type="dxa"/>
          </w:tcPr>
          <w:p w:rsidR="001C7731" w:rsidRPr="00A8615E" w:rsidRDefault="001C7731" w:rsidP="00D723B8">
            <w:pPr>
              <w:pStyle w:val="ListParagraph"/>
              <w:spacing w:line="480" w:lineRule="auto"/>
              <w:ind w:left="0"/>
            </w:pPr>
          </w:p>
        </w:tc>
        <w:tc>
          <w:tcPr>
            <w:tcW w:w="1596" w:type="dxa"/>
          </w:tcPr>
          <w:p w:rsidR="001C7731" w:rsidRPr="00A8615E" w:rsidRDefault="001C7731" w:rsidP="00D723B8">
            <w:pPr>
              <w:pStyle w:val="ListParagraph"/>
              <w:spacing w:line="480" w:lineRule="auto"/>
              <w:ind w:left="0"/>
            </w:pPr>
          </w:p>
        </w:tc>
        <w:tc>
          <w:tcPr>
            <w:tcW w:w="1596" w:type="dxa"/>
          </w:tcPr>
          <w:p w:rsidR="001C7731" w:rsidRPr="00A8615E" w:rsidRDefault="001C7731" w:rsidP="00D723B8">
            <w:pPr>
              <w:pStyle w:val="ListParagraph"/>
              <w:spacing w:line="480" w:lineRule="auto"/>
              <w:ind w:left="0"/>
            </w:pPr>
          </w:p>
        </w:tc>
        <w:tc>
          <w:tcPr>
            <w:tcW w:w="1596" w:type="dxa"/>
          </w:tcPr>
          <w:p w:rsidR="001C7731" w:rsidRPr="00A8615E" w:rsidRDefault="001C7731" w:rsidP="00D723B8">
            <w:pPr>
              <w:pStyle w:val="ListParagraph"/>
              <w:spacing w:line="480" w:lineRule="auto"/>
              <w:ind w:left="0"/>
            </w:pPr>
          </w:p>
        </w:tc>
        <w:tc>
          <w:tcPr>
            <w:tcW w:w="1596" w:type="dxa"/>
          </w:tcPr>
          <w:p w:rsidR="001C7731" w:rsidRPr="00A8615E" w:rsidRDefault="001C7731" w:rsidP="00D723B8">
            <w:pPr>
              <w:pStyle w:val="ListParagraph"/>
              <w:spacing w:line="480" w:lineRule="auto"/>
              <w:ind w:left="0"/>
            </w:pPr>
          </w:p>
        </w:tc>
      </w:tr>
    </w:tbl>
    <w:p w:rsidR="001C7731" w:rsidRPr="00A8615E" w:rsidRDefault="001C7731" w:rsidP="001C7731">
      <w:pPr>
        <w:pStyle w:val="ListParagraph"/>
        <w:spacing w:line="480" w:lineRule="auto"/>
      </w:pPr>
    </w:p>
    <w:p w:rsidR="001C7731" w:rsidRPr="00A8615E" w:rsidRDefault="001C7731" w:rsidP="001C7731">
      <w:pPr>
        <w:pStyle w:val="ListParagraph"/>
        <w:numPr>
          <w:ilvl w:val="0"/>
          <w:numId w:val="22"/>
        </w:numPr>
        <w:spacing w:line="480" w:lineRule="auto"/>
        <w:rPr>
          <w:b/>
        </w:rPr>
      </w:pPr>
      <w:r w:rsidRPr="00A8615E">
        <w:rPr>
          <w:b/>
        </w:rPr>
        <w:t xml:space="preserve">Underline the words of the same sound </w:t>
      </w:r>
    </w:p>
    <w:p w:rsidR="001C7731" w:rsidRPr="00A8615E" w:rsidRDefault="001C7731" w:rsidP="001C7731">
      <w:pPr>
        <w:pStyle w:val="ListParagraph"/>
        <w:spacing w:line="480" w:lineRule="auto"/>
      </w:pPr>
      <w:r w:rsidRPr="00A8615E">
        <w:t xml:space="preserve">king </w:t>
      </w:r>
      <w:r w:rsidRPr="00A8615E">
        <w:tab/>
      </w:r>
      <w:r w:rsidRPr="00A8615E">
        <w:tab/>
        <w:t xml:space="preserve">coat </w:t>
      </w:r>
      <w:r w:rsidRPr="00A8615E">
        <w:tab/>
      </w:r>
      <w:r w:rsidRPr="00A8615E">
        <w:tab/>
        <w:t xml:space="preserve">ring </w:t>
      </w:r>
      <w:r w:rsidRPr="00A8615E">
        <w:tab/>
      </w:r>
      <w:r w:rsidRPr="00A8615E">
        <w:tab/>
        <w:t xml:space="preserve">song </w:t>
      </w:r>
      <w:r w:rsidRPr="00A8615E">
        <w:tab/>
      </w:r>
      <w:r w:rsidRPr="00A8615E">
        <w:tab/>
        <w:t xml:space="preserve">plan </w:t>
      </w:r>
    </w:p>
    <w:p w:rsidR="001C7731" w:rsidRPr="00A8615E" w:rsidRDefault="001C7731" w:rsidP="001C7731">
      <w:pPr>
        <w:pStyle w:val="ListParagraph"/>
        <w:spacing w:line="480" w:lineRule="auto"/>
      </w:pPr>
      <w:r w:rsidRPr="00A8615E">
        <w:t xml:space="preserve">plug </w:t>
      </w:r>
      <w:r w:rsidRPr="00A8615E">
        <w:tab/>
      </w:r>
      <w:r w:rsidRPr="00A8615E">
        <w:tab/>
        <w:t xml:space="preserve">plant </w:t>
      </w:r>
      <w:r w:rsidRPr="00A8615E">
        <w:tab/>
      </w:r>
      <w:r w:rsidRPr="00A8615E">
        <w:tab/>
        <w:t xml:space="preserve">dig </w:t>
      </w:r>
      <w:r w:rsidRPr="00A8615E">
        <w:tab/>
      </w:r>
      <w:r w:rsidRPr="00A8615E">
        <w:tab/>
        <w:t xml:space="preserve">crack </w:t>
      </w:r>
      <w:r w:rsidRPr="00A8615E">
        <w:tab/>
      </w:r>
      <w:r w:rsidRPr="00A8615E">
        <w:tab/>
        <w:t xml:space="preserve">drum </w:t>
      </w:r>
    </w:p>
    <w:p w:rsidR="001C7731" w:rsidRPr="00A8615E" w:rsidRDefault="001C7731" w:rsidP="001C7731">
      <w:pPr>
        <w:pStyle w:val="ListParagraph"/>
        <w:spacing w:line="480" w:lineRule="auto"/>
      </w:pPr>
      <w:r w:rsidRPr="00A8615E">
        <w:t xml:space="preserve">drill </w:t>
      </w:r>
      <w:r w:rsidRPr="00A8615E">
        <w:tab/>
      </w:r>
      <w:r w:rsidRPr="00A8615E">
        <w:tab/>
        <w:t xml:space="preserve">dress </w:t>
      </w:r>
      <w:r w:rsidRPr="00A8615E">
        <w:tab/>
      </w:r>
      <w:r w:rsidRPr="00A8615E">
        <w:tab/>
        <w:t xml:space="preserve">grow </w:t>
      </w:r>
      <w:r w:rsidRPr="00A8615E">
        <w:tab/>
      </w:r>
      <w:r w:rsidRPr="00A8615E">
        <w:tab/>
        <w:t xml:space="preserve">glow </w:t>
      </w:r>
      <w:r w:rsidRPr="00A8615E">
        <w:tab/>
      </w:r>
      <w:r w:rsidRPr="00A8615E">
        <w:tab/>
        <w:t xml:space="preserve">ground </w:t>
      </w:r>
    </w:p>
    <w:p w:rsidR="001C7731" w:rsidRPr="00A8615E" w:rsidRDefault="001C7731" w:rsidP="001C7731">
      <w:pPr>
        <w:pStyle w:val="ListParagraph"/>
        <w:spacing w:line="480" w:lineRule="auto"/>
      </w:pPr>
      <w:r w:rsidRPr="00A8615E">
        <w:t xml:space="preserve">gram </w:t>
      </w:r>
    </w:p>
    <w:p w:rsidR="00C8795A" w:rsidRDefault="00C879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00"/>
        <w:gridCol w:w="1890"/>
        <w:gridCol w:w="2070"/>
        <w:gridCol w:w="1890"/>
      </w:tblGrid>
      <w:tr w:rsidR="006E138E" w:rsidRPr="00A8615E" w:rsidTr="00D723B8">
        <w:tc>
          <w:tcPr>
            <w:tcW w:w="1548"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 xml:space="preserve">Date </w:t>
            </w:r>
          </w:p>
        </w:tc>
        <w:tc>
          <w:tcPr>
            <w:tcW w:w="1800"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 xml:space="preserve">Class </w:t>
            </w:r>
          </w:p>
        </w:tc>
        <w:tc>
          <w:tcPr>
            <w:tcW w:w="1890"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 xml:space="preserve">Subject </w:t>
            </w:r>
          </w:p>
        </w:tc>
        <w:tc>
          <w:tcPr>
            <w:tcW w:w="2070"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 xml:space="preserve">No. of pupils </w:t>
            </w:r>
          </w:p>
        </w:tc>
        <w:tc>
          <w:tcPr>
            <w:tcW w:w="1890"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 xml:space="preserve">Time </w:t>
            </w:r>
          </w:p>
        </w:tc>
      </w:tr>
      <w:tr w:rsidR="006E138E" w:rsidRPr="00A8615E" w:rsidTr="00D723B8">
        <w:tc>
          <w:tcPr>
            <w:tcW w:w="1548" w:type="dxa"/>
          </w:tcPr>
          <w:p w:rsidR="006E138E" w:rsidRPr="00A8615E" w:rsidRDefault="006E138E" w:rsidP="00D723B8">
            <w:pPr>
              <w:spacing w:after="0" w:line="360" w:lineRule="auto"/>
              <w:rPr>
                <w:rFonts w:ascii="Times New Roman" w:hAnsi="Times New Roman"/>
                <w:b/>
              </w:rPr>
            </w:pPr>
          </w:p>
        </w:tc>
        <w:tc>
          <w:tcPr>
            <w:tcW w:w="1800" w:type="dxa"/>
          </w:tcPr>
          <w:p w:rsidR="006E138E" w:rsidRPr="00A8615E" w:rsidRDefault="006E138E" w:rsidP="00D723B8">
            <w:pPr>
              <w:spacing w:after="0" w:line="360" w:lineRule="auto"/>
              <w:rPr>
                <w:rFonts w:ascii="Times New Roman" w:hAnsi="Times New Roman"/>
                <w:b/>
              </w:rPr>
            </w:pPr>
            <w:r w:rsidRPr="00A8615E">
              <w:rPr>
                <w:rFonts w:ascii="Times New Roman" w:hAnsi="Times New Roman"/>
                <w:b/>
              </w:rPr>
              <w:t>P.1</w:t>
            </w:r>
          </w:p>
        </w:tc>
        <w:tc>
          <w:tcPr>
            <w:tcW w:w="1890" w:type="dxa"/>
          </w:tcPr>
          <w:p w:rsidR="006E138E" w:rsidRPr="00A8615E" w:rsidRDefault="006E138E" w:rsidP="00D723B8">
            <w:pPr>
              <w:spacing w:after="0" w:line="360" w:lineRule="auto"/>
              <w:rPr>
                <w:rFonts w:ascii="Times New Roman" w:hAnsi="Times New Roman"/>
                <w:b/>
              </w:rPr>
            </w:pPr>
          </w:p>
        </w:tc>
        <w:tc>
          <w:tcPr>
            <w:tcW w:w="2070" w:type="dxa"/>
          </w:tcPr>
          <w:p w:rsidR="006E138E" w:rsidRPr="00A8615E" w:rsidRDefault="006E138E" w:rsidP="00D723B8">
            <w:pPr>
              <w:spacing w:after="0" w:line="360" w:lineRule="auto"/>
              <w:rPr>
                <w:rFonts w:ascii="Times New Roman" w:hAnsi="Times New Roman"/>
                <w:b/>
              </w:rPr>
            </w:pPr>
          </w:p>
        </w:tc>
        <w:tc>
          <w:tcPr>
            <w:tcW w:w="1890" w:type="dxa"/>
          </w:tcPr>
          <w:p w:rsidR="006E138E" w:rsidRPr="00A8615E" w:rsidRDefault="006E138E" w:rsidP="00D723B8">
            <w:pPr>
              <w:spacing w:after="0" w:line="360" w:lineRule="auto"/>
              <w:rPr>
                <w:rFonts w:ascii="Times New Roman" w:hAnsi="Times New Roman"/>
                <w:b/>
              </w:rPr>
            </w:pPr>
          </w:p>
        </w:tc>
      </w:tr>
    </w:tbl>
    <w:p w:rsidR="006E138E" w:rsidRPr="00A8615E" w:rsidRDefault="006E138E" w:rsidP="006E138E">
      <w:pPr>
        <w:spacing w:after="0" w:line="600" w:lineRule="auto"/>
        <w:rPr>
          <w:rFonts w:ascii="Times New Roman" w:hAnsi="Times New Roman"/>
          <w:b/>
        </w:rPr>
      </w:pPr>
      <w:r w:rsidRPr="00A8615E">
        <w:rPr>
          <w:rFonts w:ascii="Times New Roman" w:hAnsi="Times New Roman"/>
          <w:b/>
        </w:rPr>
        <w:t xml:space="preserve">THEME: </w:t>
      </w:r>
      <w:r w:rsidRPr="00A8615E">
        <w:rPr>
          <w:rFonts w:ascii="Times New Roman" w:hAnsi="Times New Roman"/>
          <w:b/>
        </w:rPr>
        <w:tab/>
      </w:r>
      <w:r w:rsidRPr="00A8615E">
        <w:rPr>
          <w:rFonts w:ascii="Times New Roman" w:hAnsi="Times New Roman"/>
          <w:b/>
        </w:rPr>
        <w:tab/>
        <w:t xml:space="preserve">Our Transport          </w:t>
      </w:r>
    </w:p>
    <w:p w:rsidR="006E138E" w:rsidRPr="00A8615E" w:rsidRDefault="006E138E" w:rsidP="006E138E">
      <w:pPr>
        <w:spacing w:after="0" w:line="600" w:lineRule="auto"/>
        <w:rPr>
          <w:rFonts w:ascii="Times New Roman" w:hAnsi="Times New Roman"/>
          <w:b/>
        </w:rPr>
      </w:pPr>
      <w:r w:rsidRPr="00A8615E">
        <w:rPr>
          <w:rFonts w:ascii="Times New Roman" w:hAnsi="Times New Roman"/>
          <w:b/>
        </w:rPr>
        <w:t xml:space="preserve">SUB –THEME: </w:t>
      </w:r>
      <w:r w:rsidRPr="00A8615E">
        <w:rPr>
          <w:rFonts w:ascii="Times New Roman" w:hAnsi="Times New Roman"/>
          <w:b/>
        </w:rPr>
        <w:tab/>
        <w:t xml:space="preserve">Types and means of transport </w:t>
      </w:r>
    </w:p>
    <w:p w:rsidR="006E138E" w:rsidRPr="00A8615E" w:rsidRDefault="006E138E" w:rsidP="006E138E">
      <w:pPr>
        <w:spacing w:after="0" w:line="600" w:lineRule="auto"/>
        <w:rPr>
          <w:rFonts w:ascii="Times New Roman" w:hAnsi="Times New Roman"/>
        </w:rPr>
      </w:pPr>
      <w:r w:rsidRPr="00A8615E">
        <w:rPr>
          <w:rFonts w:ascii="Times New Roman" w:hAnsi="Times New Roman"/>
          <w:b/>
        </w:rPr>
        <w:t>COMPETENCE</w:t>
      </w:r>
      <w:r w:rsidRPr="00A8615E">
        <w:rPr>
          <w:rFonts w:ascii="Times New Roman" w:hAnsi="Times New Roman"/>
        </w:rPr>
        <w:t xml:space="preserve">: </w:t>
      </w:r>
    </w:p>
    <w:p w:rsidR="006E138E" w:rsidRPr="00A8615E" w:rsidRDefault="006E138E" w:rsidP="006E138E">
      <w:pPr>
        <w:pStyle w:val="ListParagraph"/>
        <w:numPr>
          <w:ilvl w:val="0"/>
          <w:numId w:val="1"/>
        </w:numPr>
        <w:spacing w:line="600" w:lineRule="auto"/>
        <w:ind w:left="360"/>
      </w:pPr>
      <w:r w:rsidRPr="00A8615E">
        <w:t xml:space="preserve">Re-writing words and sentences correctly. </w:t>
      </w:r>
    </w:p>
    <w:p w:rsidR="006E138E" w:rsidRPr="00A8615E" w:rsidRDefault="006E138E" w:rsidP="006E138E">
      <w:pPr>
        <w:spacing w:after="0" w:line="600" w:lineRule="auto"/>
        <w:rPr>
          <w:rFonts w:ascii="Times New Roman" w:hAnsi="Times New Roman"/>
          <w:b/>
        </w:rPr>
      </w:pPr>
      <w:r w:rsidRPr="00A8615E">
        <w:rPr>
          <w:rFonts w:ascii="Times New Roman" w:hAnsi="Times New Roman"/>
          <w:b/>
        </w:rPr>
        <w:t xml:space="preserve">Content: </w:t>
      </w:r>
      <w:r w:rsidRPr="00A8615E">
        <w:rPr>
          <w:rFonts w:ascii="Times New Roman" w:hAnsi="Times New Roman"/>
          <w:b/>
        </w:rPr>
        <w:tab/>
        <w:t xml:space="preserve">Words and sentences about the theme  </w:t>
      </w:r>
    </w:p>
    <w:p w:rsidR="006E138E" w:rsidRPr="00A8615E" w:rsidRDefault="006E138E" w:rsidP="006E138E">
      <w:pPr>
        <w:spacing w:after="0" w:line="600" w:lineRule="auto"/>
        <w:ind w:left="720" w:firstLine="720"/>
        <w:rPr>
          <w:rFonts w:ascii="Times New Roman" w:hAnsi="Times New Roman"/>
        </w:rPr>
      </w:pPr>
      <w:r w:rsidRPr="00A8615E">
        <w:rPr>
          <w:rFonts w:ascii="Times New Roman" w:hAnsi="Times New Roman"/>
        </w:rPr>
        <w:t xml:space="preserve">droa = ___________ </w:t>
      </w:r>
      <w:r w:rsidRPr="00A8615E">
        <w:rPr>
          <w:rFonts w:ascii="Times New Roman" w:hAnsi="Times New Roman"/>
        </w:rPr>
        <w:tab/>
      </w:r>
      <w:r w:rsidRPr="00A8615E">
        <w:rPr>
          <w:rFonts w:ascii="Times New Roman" w:hAnsi="Times New Roman"/>
        </w:rPr>
        <w:tab/>
      </w:r>
      <w:r w:rsidRPr="00A8615E">
        <w:rPr>
          <w:rFonts w:ascii="Times New Roman" w:hAnsi="Times New Roman"/>
        </w:rPr>
        <w:tab/>
        <w:t>portrans= ____________</w:t>
      </w:r>
      <w:r w:rsidRPr="00A8615E">
        <w:rPr>
          <w:rFonts w:ascii="Times New Roman" w:hAnsi="Times New Roman"/>
        </w:rPr>
        <w:tab/>
      </w:r>
    </w:p>
    <w:p w:rsidR="006E138E" w:rsidRPr="00A8615E" w:rsidRDefault="006E138E" w:rsidP="006E138E">
      <w:pPr>
        <w:spacing w:after="0" w:line="600" w:lineRule="auto"/>
        <w:ind w:left="720" w:firstLine="720"/>
        <w:rPr>
          <w:rFonts w:ascii="Times New Roman" w:hAnsi="Times New Roman"/>
        </w:rPr>
      </w:pPr>
      <w:r w:rsidRPr="00A8615E">
        <w:rPr>
          <w:rFonts w:ascii="Times New Roman" w:hAnsi="Times New Roman"/>
        </w:rPr>
        <w:t>refry = _____________</w:t>
      </w:r>
      <w:r w:rsidRPr="00A8615E">
        <w:rPr>
          <w:rFonts w:ascii="Times New Roman" w:hAnsi="Times New Roman"/>
        </w:rPr>
        <w:tab/>
      </w:r>
      <w:r w:rsidRPr="00A8615E">
        <w:rPr>
          <w:rFonts w:ascii="Times New Roman" w:hAnsi="Times New Roman"/>
        </w:rPr>
        <w:tab/>
      </w:r>
      <w:r>
        <w:rPr>
          <w:rFonts w:ascii="Times New Roman" w:hAnsi="Times New Roman"/>
        </w:rPr>
        <w:tab/>
      </w:r>
      <w:r w:rsidRPr="00A8615E">
        <w:rPr>
          <w:rFonts w:ascii="Times New Roman" w:hAnsi="Times New Roman"/>
        </w:rPr>
        <w:t>toab = ___________</w:t>
      </w:r>
    </w:p>
    <w:p w:rsidR="006E138E" w:rsidRPr="00A8615E" w:rsidRDefault="006E138E" w:rsidP="006E138E">
      <w:pPr>
        <w:spacing w:after="0" w:line="600" w:lineRule="auto"/>
        <w:rPr>
          <w:rFonts w:ascii="Times New Roman" w:hAnsi="Times New Roman"/>
          <w:b/>
        </w:rPr>
      </w:pPr>
      <w:r w:rsidRPr="00A8615E">
        <w:rPr>
          <w:rFonts w:ascii="Times New Roman" w:hAnsi="Times New Roman"/>
          <w:b/>
        </w:rPr>
        <w:t xml:space="preserve">Sentences </w:t>
      </w:r>
    </w:p>
    <w:p w:rsidR="006E138E" w:rsidRPr="00A8615E" w:rsidRDefault="006E138E" w:rsidP="006E138E">
      <w:pPr>
        <w:pStyle w:val="ListParagraph"/>
        <w:numPr>
          <w:ilvl w:val="0"/>
          <w:numId w:val="6"/>
        </w:numPr>
        <w:spacing w:line="600" w:lineRule="auto"/>
      </w:pPr>
      <w:r w:rsidRPr="00A8615E">
        <w:t>on water sailing is The ship</w:t>
      </w:r>
    </w:p>
    <w:p w:rsidR="006E138E" w:rsidRPr="00A8615E" w:rsidRDefault="006E138E" w:rsidP="006E138E">
      <w:pPr>
        <w:spacing w:after="0" w:line="600" w:lineRule="auto"/>
        <w:ind w:firstLine="720"/>
        <w:rPr>
          <w:rFonts w:ascii="Times New Roman" w:hAnsi="Times New Roman"/>
        </w:rPr>
      </w:pPr>
      <w:r w:rsidRPr="00A8615E">
        <w:rPr>
          <w:rFonts w:ascii="Times New Roman" w:hAnsi="Times New Roman"/>
        </w:rPr>
        <w:t xml:space="preserve">____________________________________________________________ </w:t>
      </w:r>
    </w:p>
    <w:p w:rsidR="006E138E" w:rsidRPr="00A8615E" w:rsidRDefault="006E138E" w:rsidP="006E138E">
      <w:pPr>
        <w:pStyle w:val="ListParagraph"/>
        <w:numPr>
          <w:ilvl w:val="0"/>
          <w:numId w:val="6"/>
        </w:numPr>
        <w:spacing w:line="600" w:lineRule="auto"/>
      </w:pPr>
      <w:r w:rsidRPr="00A8615E">
        <w:t xml:space="preserve">a bicycle riding is He. </w:t>
      </w:r>
    </w:p>
    <w:p w:rsidR="006E138E" w:rsidRPr="00A8615E" w:rsidRDefault="006E138E" w:rsidP="006E138E">
      <w:pPr>
        <w:pStyle w:val="ListParagraph"/>
        <w:spacing w:line="360" w:lineRule="auto"/>
      </w:pPr>
      <w:r w:rsidRPr="00A8615E">
        <w:t xml:space="preserve">____________________________________________________________ </w:t>
      </w:r>
    </w:p>
    <w:p w:rsidR="006E138E" w:rsidRPr="00A8615E" w:rsidRDefault="006E138E" w:rsidP="006E138E">
      <w:pPr>
        <w:pStyle w:val="ListParagraph"/>
        <w:numPr>
          <w:ilvl w:val="0"/>
          <w:numId w:val="6"/>
        </w:numPr>
        <w:spacing w:line="360" w:lineRule="auto"/>
      </w:pPr>
      <w:r w:rsidRPr="00A8615E">
        <w:t xml:space="preserve">is good Road transport </w:t>
      </w:r>
    </w:p>
    <w:p w:rsidR="006E138E" w:rsidRPr="00A8615E" w:rsidRDefault="006E138E" w:rsidP="006E138E">
      <w:pPr>
        <w:pStyle w:val="ListParagraph"/>
        <w:spacing w:line="360" w:lineRule="auto"/>
      </w:pPr>
      <w:r w:rsidRPr="00A8615E">
        <w:t xml:space="preserve">____________________________________________________________ </w:t>
      </w:r>
    </w:p>
    <w:p w:rsidR="006E138E" w:rsidRPr="00A8615E" w:rsidRDefault="006E138E" w:rsidP="006E138E">
      <w:pPr>
        <w:pStyle w:val="ListParagraph"/>
        <w:numPr>
          <w:ilvl w:val="0"/>
          <w:numId w:val="6"/>
        </w:numPr>
        <w:spacing w:line="360" w:lineRule="auto"/>
      </w:pPr>
      <w:r w:rsidRPr="00A8615E">
        <w:t>flying in air is The helicopter.</w:t>
      </w:r>
    </w:p>
    <w:p w:rsidR="006E138E" w:rsidRDefault="006E138E" w:rsidP="006E138E">
      <w:pPr>
        <w:pStyle w:val="ListParagraph"/>
        <w:spacing w:line="360" w:lineRule="auto"/>
      </w:pPr>
      <w:r w:rsidRPr="00A8615E">
        <w:t xml:space="preserve">____________________________________________________________ </w:t>
      </w:r>
    </w:p>
    <w:p w:rsidR="006E138E" w:rsidRDefault="006E138E"/>
    <w:sectPr w:rsidR="006E138E" w:rsidSect="00BA454D">
      <w:type w:val="continuous"/>
      <w:pgSz w:w="12240" w:h="15840"/>
      <w:pgMar w:top="270" w:right="1440" w:bottom="99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A7B" w:rsidRDefault="003C3A7B" w:rsidP="00193D60">
      <w:pPr>
        <w:spacing w:after="0" w:line="240" w:lineRule="auto"/>
      </w:pPr>
      <w:r>
        <w:separator/>
      </w:r>
    </w:p>
  </w:endnote>
  <w:endnote w:type="continuationSeparator" w:id="0">
    <w:p w:rsidR="003C3A7B" w:rsidRDefault="003C3A7B" w:rsidP="00193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4D" w:rsidRDefault="00BA454D" w:rsidP="00BA454D">
    <w:pPr>
      <w:pStyle w:val="Footer"/>
    </w:pPr>
    <w:r>
      <w:t xml:space="preserve"> </w:t>
    </w:r>
    <w:r>
      <w:tab/>
    </w:r>
    <w:r w:rsidR="003C3A7B">
      <w:fldChar w:fldCharType="begin"/>
    </w:r>
    <w:r w:rsidR="003C3A7B">
      <w:instrText xml:space="preserve"> PAGE   \* MERGEFORMAT </w:instrText>
    </w:r>
    <w:r w:rsidR="003C3A7B">
      <w:fldChar w:fldCharType="separate"/>
    </w:r>
    <w:r w:rsidR="003C3A7B">
      <w:rPr>
        <w:noProof/>
      </w:rPr>
      <w:t>1</w:t>
    </w:r>
    <w:r w:rsidR="003C3A7B">
      <w:rPr>
        <w:noProof/>
      </w:rPr>
      <w:fldChar w:fldCharType="end"/>
    </w:r>
  </w:p>
  <w:p w:rsidR="00BA454D" w:rsidRDefault="00BA4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4D" w:rsidRDefault="007725AD" w:rsidP="00BA454D">
    <w:pPr>
      <w:pStyle w:val="Footer"/>
    </w:pPr>
    <w:r>
      <w:t>P.1 Reading  Term 3 2019</w:t>
    </w:r>
    <w:r w:rsidR="00BA454D">
      <w:tab/>
    </w:r>
    <w:r w:rsidR="003C3A7B">
      <w:fldChar w:fldCharType="begin"/>
    </w:r>
    <w:r w:rsidR="003C3A7B">
      <w:instrText xml:space="preserve"> PAGE   \* MERGEFORMAT </w:instrText>
    </w:r>
    <w:r w:rsidR="003C3A7B">
      <w:fldChar w:fldCharType="separate"/>
    </w:r>
    <w:r w:rsidR="00B177CE">
      <w:rPr>
        <w:noProof/>
      </w:rPr>
      <w:t>31</w:t>
    </w:r>
    <w:r w:rsidR="003C3A7B">
      <w:rPr>
        <w:noProof/>
      </w:rPr>
      <w:fldChar w:fldCharType="end"/>
    </w:r>
  </w:p>
  <w:p w:rsidR="00BA454D" w:rsidRDefault="00BA4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A7B" w:rsidRDefault="003C3A7B" w:rsidP="00193D60">
      <w:pPr>
        <w:spacing w:after="0" w:line="240" w:lineRule="auto"/>
      </w:pPr>
      <w:r>
        <w:separator/>
      </w:r>
    </w:p>
  </w:footnote>
  <w:footnote w:type="continuationSeparator" w:id="0">
    <w:p w:rsidR="003C3A7B" w:rsidRDefault="003C3A7B" w:rsidP="00193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4D" w:rsidRDefault="00BA454D">
    <w:pPr>
      <w:pStyle w:val="Header"/>
    </w:pPr>
  </w:p>
  <w:p w:rsidR="00BA454D" w:rsidRDefault="00BA45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54D" w:rsidRDefault="00BA454D">
    <w:pPr>
      <w:pStyle w:val="Header"/>
    </w:pPr>
  </w:p>
  <w:p w:rsidR="00BA454D" w:rsidRDefault="00BA454D">
    <w:pPr>
      <w:pStyle w:val="Header"/>
    </w:pPr>
  </w:p>
  <w:p w:rsidR="00BA454D" w:rsidRDefault="00BA45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63E"/>
    <w:multiLevelType w:val="hybridMultilevel"/>
    <w:tmpl w:val="65F61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D74D6"/>
    <w:multiLevelType w:val="hybridMultilevel"/>
    <w:tmpl w:val="434882DC"/>
    <w:lvl w:ilvl="0" w:tplc="626EB2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A705E1"/>
    <w:multiLevelType w:val="hybridMultilevel"/>
    <w:tmpl w:val="51E670DA"/>
    <w:lvl w:ilvl="0" w:tplc="04090017">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D473A3"/>
    <w:multiLevelType w:val="hybridMultilevel"/>
    <w:tmpl w:val="BBD8E092"/>
    <w:lvl w:ilvl="0" w:tplc="0F6CE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94BEC"/>
    <w:multiLevelType w:val="hybridMultilevel"/>
    <w:tmpl w:val="4F142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1E77EF"/>
    <w:multiLevelType w:val="hybridMultilevel"/>
    <w:tmpl w:val="C680BFD0"/>
    <w:lvl w:ilvl="0" w:tplc="8F2861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0B6F5E"/>
    <w:multiLevelType w:val="hybridMultilevel"/>
    <w:tmpl w:val="8D6E3E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513BA"/>
    <w:multiLevelType w:val="hybridMultilevel"/>
    <w:tmpl w:val="9B0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33ADA"/>
    <w:multiLevelType w:val="hybridMultilevel"/>
    <w:tmpl w:val="57B0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D76A3"/>
    <w:multiLevelType w:val="hybridMultilevel"/>
    <w:tmpl w:val="63089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73F49"/>
    <w:multiLevelType w:val="hybridMultilevel"/>
    <w:tmpl w:val="482C4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B3F5C"/>
    <w:multiLevelType w:val="hybridMultilevel"/>
    <w:tmpl w:val="DEBEA91A"/>
    <w:lvl w:ilvl="0" w:tplc="0409000F">
      <w:start w:val="1"/>
      <w:numFmt w:val="decimal"/>
      <w:lvlText w:val="%1."/>
      <w:lvlJc w:val="left"/>
      <w:pPr>
        <w:ind w:left="720" w:hanging="360"/>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D06AA6"/>
    <w:multiLevelType w:val="hybridMultilevel"/>
    <w:tmpl w:val="C7A47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287F7C"/>
    <w:multiLevelType w:val="hybridMultilevel"/>
    <w:tmpl w:val="906E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C92775"/>
    <w:multiLevelType w:val="hybridMultilevel"/>
    <w:tmpl w:val="CA62A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8438E8"/>
    <w:multiLevelType w:val="hybridMultilevel"/>
    <w:tmpl w:val="35241AE2"/>
    <w:lvl w:ilvl="0" w:tplc="4EE66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F521A4"/>
    <w:multiLevelType w:val="hybridMultilevel"/>
    <w:tmpl w:val="2E8E798C"/>
    <w:lvl w:ilvl="0" w:tplc="5FACA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B4635"/>
    <w:multiLevelType w:val="hybridMultilevel"/>
    <w:tmpl w:val="FBD0138E"/>
    <w:lvl w:ilvl="0" w:tplc="010EB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E8078A"/>
    <w:multiLevelType w:val="hybridMultilevel"/>
    <w:tmpl w:val="2A7C1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23CE3"/>
    <w:multiLevelType w:val="hybridMultilevel"/>
    <w:tmpl w:val="880A5CF4"/>
    <w:lvl w:ilvl="0" w:tplc="AF9CA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0F2636F"/>
    <w:multiLevelType w:val="hybridMultilevel"/>
    <w:tmpl w:val="942E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95062E"/>
    <w:multiLevelType w:val="hybridMultilevel"/>
    <w:tmpl w:val="A96E8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D10A4"/>
    <w:multiLevelType w:val="hybridMultilevel"/>
    <w:tmpl w:val="52E82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0816ED"/>
    <w:multiLevelType w:val="hybridMultilevel"/>
    <w:tmpl w:val="2F80CCAE"/>
    <w:lvl w:ilvl="0" w:tplc="E7960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946920"/>
    <w:multiLevelType w:val="hybridMultilevel"/>
    <w:tmpl w:val="39DE6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4C70FF"/>
    <w:multiLevelType w:val="hybridMultilevel"/>
    <w:tmpl w:val="F522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EF22E1"/>
    <w:multiLevelType w:val="hybridMultilevel"/>
    <w:tmpl w:val="2058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6D6AC9"/>
    <w:multiLevelType w:val="hybridMultilevel"/>
    <w:tmpl w:val="5C80F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C51AF2"/>
    <w:multiLevelType w:val="hybridMultilevel"/>
    <w:tmpl w:val="E190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321A2"/>
    <w:multiLevelType w:val="hybridMultilevel"/>
    <w:tmpl w:val="CB1CA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C136D1"/>
    <w:multiLevelType w:val="hybridMultilevel"/>
    <w:tmpl w:val="E5DE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603E6A"/>
    <w:multiLevelType w:val="hybridMultilevel"/>
    <w:tmpl w:val="5C0E0072"/>
    <w:lvl w:ilvl="0" w:tplc="9E500D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1E67DF9"/>
    <w:multiLevelType w:val="hybridMultilevel"/>
    <w:tmpl w:val="3140AC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C929F3"/>
    <w:multiLevelType w:val="hybridMultilevel"/>
    <w:tmpl w:val="FFE4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131B04"/>
    <w:multiLevelType w:val="hybridMultilevel"/>
    <w:tmpl w:val="C334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3B685B"/>
    <w:multiLevelType w:val="hybridMultilevel"/>
    <w:tmpl w:val="880A5CF4"/>
    <w:lvl w:ilvl="0" w:tplc="AF9CA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87105E4"/>
    <w:multiLevelType w:val="hybridMultilevel"/>
    <w:tmpl w:val="270AF6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716B55"/>
    <w:multiLevelType w:val="hybridMultilevel"/>
    <w:tmpl w:val="A2FE8C8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77293E"/>
    <w:multiLevelType w:val="hybridMultilevel"/>
    <w:tmpl w:val="4F7EF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ED6C84"/>
    <w:multiLevelType w:val="hybridMultilevel"/>
    <w:tmpl w:val="DDEA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40B9F"/>
    <w:multiLevelType w:val="hybridMultilevel"/>
    <w:tmpl w:val="235E2D9E"/>
    <w:lvl w:ilvl="0" w:tplc="3678F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711359"/>
    <w:multiLevelType w:val="hybridMultilevel"/>
    <w:tmpl w:val="E8802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4BE0039"/>
    <w:multiLevelType w:val="hybridMultilevel"/>
    <w:tmpl w:val="1542C2F6"/>
    <w:lvl w:ilvl="0" w:tplc="E2F4269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736870"/>
    <w:multiLevelType w:val="hybridMultilevel"/>
    <w:tmpl w:val="C9D6B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6D5079"/>
    <w:multiLevelType w:val="hybridMultilevel"/>
    <w:tmpl w:val="2DE28066"/>
    <w:lvl w:ilvl="0" w:tplc="48F68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703498"/>
    <w:multiLevelType w:val="hybridMultilevel"/>
    <w:tmpl w:val="613E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B1252"/>
    <w:multiLevelType w:val="hybridMultilevel"/>
    <w:tmpl w:val="2FE864B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D2F59AF"/>
    <w:multiLevelType w:val="hybridMultilevel"/>
    <w:tmpl w:val="6E7C0A66"/>
    <w:lvl w:ilvl="0" w:tplc="9AA05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7191E"/>
    <w:multiLevelType w:val="hybridMultilevel"/>
    <w:tmpl w:val="89B20EFE"/>
    <w:lvl w:ilvl="0" w:tplc="5F6623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786736"/>
    <w:multiLevelType w:val="hybridMultilevel"/>
    <w:tmpl w:val="F48A1DD0"/>
    <w:lvl w:ilvl="0" w:tplc="7E700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8"/>
  </w:num>
  <w:num w:numId="3">
    <w:abstractNumId w:val="46"/>
  </w:num>
  <w:num w:numId="4">
    <w:abstractNumId w:val="33"/>
  </w:num>
  <w:num w:numId="5">
    <w:abstractNumId w:val="25"/>
  </w:num>
  <w:num w:numId="6">
    <w:abstractNumId w:val="45"/>
  </w:num>
  <w:num w:numId="7">
    <w:abstractNumId w:val="16"/>
  </w:num>
  <w:num w:numId="8">
    <w:abstractNumId w:val="23"/>
  </w:num>
  <w:num w:numId="9">
    <w:abstractNumId w:val="32"/>
  </w:num>
  <w:num w:numId="10">
    <w:abstractNumId w:val="18"/>
  </w:num>
  <w:num w:numId="11">
    <w:abstractNumId w:val="9"/>
  </w:num>
  <w:num w:numId="12">
    <w:abstractNumId w:val="1"/>
  </w:num>
  <w:num w:numId="13">
    <w:abstractNumId w:val="7"/>
  </w:num>
  <w:num w:numId="14">
    <w:abstractNumId w:val="24"/>
  </w:num>
  <w:num w:numId="15">
    <w:abstractNumId w:val="48"/>
  </w:num>
  <w:num w:numId="16">
    <w:abstractNumId w:val="2"/>
  </w:num>
  <w:num w:numId="17">
    <w:abstractNumId w:val="47"/>
  </w:num>
  <w:num w:numId="18">
    <w:abstractNumId w:val="15"/>
  </w:num>
  <w:num w:numId="19">
    <w:abstractNumId w:val="22"/>
  </w:num>
  <w:num w:numId="20">
    <w:abstractNumId w:val="49"/>
  </w:num>
  <w:num w:numId="21">
    <w:abstractNumId w:val="40"/>
  </w:num>
  <w:num w:numId="22">
    <w:abstractNumId w:val="44"/>
  </w:num>
  <w:num w:numId="23">
    <w:abstractNumId w:val="17"/>
  </w:num>
  <w:num w:numId="24">
    <w:abstractNumId w:val="3"/>
  </w:num>
  <w:num w:numId="25">
    <w:abstractNumId w:val="10"/>
  </w:num>
  <w:num w:numId="26">
    <w:abstractNumId w:val="5"/>
  </w:num>
  <w:num w:numId="27">
    <w:abstractNumId w:val="31"/>
  </w:num>
  <w:num w:numId="28">
    <w:abstractNumId w:val="21"/>
  </w:num>
  <w:num w:numId="29">
    <w:abstractNumId w:val="4"/>
  </w:num>
  <w:num w:numId="30">
    <w:abstractNumId w:val="13"/>
  </w:num>
  <w:num w:numId="31">
    <w:abstractNumId w:val="6"/>
  </w:num>
  <w:num w:numId="32">
    <w:abstractNumId w:val="20"/>
  </w:num>
  <w:num w:numId="33">
    <w:abstractNumId w:val="42"/>
  </w:num>
  <w:num w:numId="34">
    <w:abstractNumId w:val="8"/>
  </w:num>
  <w:num w:numId="35">
    <w:abstractNumId w:val="41"/>
  </w:num>
  <w:num w:numId="36">
    <w:abstractNumId w:val="38"/>
  </w:num>
  <w:num w:numId="37">
    <w:abstractNumId w:val="26"/>
  </w:num>
  <w:num w:numId="38">
    <w:abstractNumId w:val="39"/>
  </w:num>
  <w:num w:numId="39">
    <w:abstractNumId w:val="0"/>
  </w:num>
  <w:num w:numId="40">
    <w:abstractNumId w:val="30"/>
  </w:num>
  <w:num w:numId="41">
    <w:abstractNumId w:val="36"/>
  </w:num>
  <w:num w:numId="42">
    <w:abstractNumId w:val="37"/>
  </w:num>
  <w:num w:numId="43">
    <w:abstractNumId w:val="11"/>
  </w:num>
  <w:num w:numId="44">
    <w:abstractNumId w:val="12"/>
  </w:num>
  <w:num w:numId="45">
    <w:abstractNumId w:val="27"/>
  </w:num>
  <w:num w:numId="46">
    <w:abstractNumId w:val="29"/>
  </w:num>
  <w:num w:numId="47">
    <w:abstractNumId w:val="34"/>
  </w:num>
  <w:num w:numId="48">
    <w:abstractNumId w:val="14"/>
  </w:num>
  <w:num w:numId="49">
    <w:abstractNumId w:val="35"/>
  </w:num>
  <w:num w:numId="50">
    <w:abstractNumId w:val="1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193D60"/>
    <w:rsid w:val="00193D60"/>
    <w:rsid w:val="001C7731"/>
    <w:rsid w:val="002B6302"/>
    <w:rsid w:val="00317E88"/>
    <w:rsid w:val="003C3A7B"/>
    <w:rsid w:val="005B0EA2"/>
    <w:rsid w:val="0060050E"/>
    <w:rsid w:val="006E138E"/>
    <w:rsid w:val="007725AD"/>
    <w:rsid w:val="00B177CE"/>
    <w:rsid w:val="00B23544"/>
    <w:rsid w:val="00BA354A"/>
    <w:rsid w:val="00BA454D"/>
    <w:rsid w:val="00C53AE6"/>
    <w:rsid w:val="00C8795A"/>
    <w:rsid w:val="00DD0DDA"/>
    <w:rsid w:val="00E01E6B"/>
    <w:rsid w:val="00EE2234"/>
    <w:rsid w:val="00F64F96"/>
    <w:rsid w:val="00FC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AutoShape 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D60"/>
    <w:rPr>
      <w:rFonts w:ascii="Calibri" w:eastAsia="Times New Roman" w:hAnsi="Calibri" w:cs="Times New Roman"/>
    </w:rPr>
  </w:style>
  <w:style w:type="paragraph" w:styleId="Heading1">
    <w:name w:val="heading 1"/>
    <w:basedOn w:val="Normal"/>
    <w:next w:val="Normal"/>
    <w:link w:val="Heading1Char"/>
    <w:uiPriority w:val="9"/>
    <w:qFormat/>
    <w:rsid w:val="00193D60"/>
    <w:pPr>
      <w:keepNext/>
      <w:keepLines/>
      <w:spacing w:before="480" w:after="0" w:line="240"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193D60"/>
    <w:pPr>
      <w:keepNext/>
      <w:keepLines/>
      <w:spacing w:before="200" w:after="0" w:line="240"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D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193D60"/>
    <w:rPr>
      <w:rFonts w:ascii="Cambria" w:eastAsia="Times New Roman" w:hAnsi="Cambria" w:cs="Times New Roman"/>
      <w:b/>
      <w:bCs/>
      <w:color w:val="4F81BD"/>
      <w:sz w:val="26"/>
      <w:szCs w:val="26"/>
    </w:rPr>
  </w:style>
  <w:style w:type="table" w:styleId="TableGrid">
    <w:name w:val="Table Grid"/>
    <w:basedOn w:val="TableNormal"/>
    <w:uiPriority w:val="59"/>
    <w:rsid w:val="00193D6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3D60"/>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193D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3D60"/>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193D60"/>
    <w:rPr>
      <w:rFonts w:ascii="Times New Roman" w:eastAsia="Times New Roman" w:hAnsi="Times New Roman" w:cs="Times New Roman"/>
      <w:sz w:val="24"/>
      <w:szCs w:val="24"/>
    </w:rPr>
  </w:style>
  <w:style w:type="paragraph" w:styleId="ListParagraph">
    <w:name w:val="List Paragraph"/>
    <w:basedOn w:val="Normal"/>
    <w:uiPriority w:val="34"/>
    <w:qFormat/>
    <w:rsid w:val="00193D60"/>
    <w:pPr>
      <w:spacing w:after="0" w:line="240" w:lineRule="auto"/>
      <w:ind w:left="720"/>
      <w:contextualSpacing/>
    </w:pPr>
    <w:rPr>
      <w:rFonts w:ascii="Times New Roman" w:hAnsi="Times New Roman"/>
      <w:sz w:val="24"/>
      <w:szCs w:val="24"/>
    </w:rPr>
  </w:style>
  <w:style w:type="paragraph" w:styleId="BalloonText">
    <w:name w:val="Balloon Text"/>
    <w:basedOn w:val="Normal"/>
    <w:link w:val="BalloonTextChar"/>
    <w:uiPriority w:val="99"/>
    <w:semiHidden/>
    <w:unhideWhenUsed/>
    <w:rsid w:val="00193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D60"/>
    <w:rPr>
      <w:rFonts w:ascii="Tahoma" w:eastAsia="Times New Roman" w:hAnsi="Tahoma" w:cs="Tahoma"/>
      <w:sz w:val="16"/>
      <w:szCs w:val="16"/>
    </w:rPr>
  </w:style>
  <w:style w:type="paragraph" w:styleId="CommentText">
    <w:name w:val="annotation text"/>
    <w:basedOn w:val="Normal"/>
    <w:link w:val="CommentTextChar"/>
    <w:uiPriority w:val="99"/>
    <w:semiHidden/>
    <w:unhideWhenUsed/>
    <w:rsid w:val="00193D60"/>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193D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3D60"/>
    <w:rPr>
      <w:b/>
      <w:bCs/>
    </w:rPr>
  </w:style>
  <w:style w:type="character" w:customStyle="1" w:styleId="CommentSubjectChar">
    <w:name w:val="Comment Subject Char"/>
    <w:basedOn w:val="CommentTextChar"/>
    <w:link w:val="CommentSubject"/>
    <w:uiPriority w:val="99"/>
    <w:semiHidden/>
    <w:rsid w:val="00193D60"/>
    <w:rPr>
      <w:rFonts w:ascii="Times New Roman" w:eastAsia="Times New Roman" w:hAnsi="Times New Roman" w:cs="Times New Roman"/>
      <w:b/>
      <w:bCs/>
      <w:sz w:val="20"/>
      <w:szCs w:val="20"/>
    </w:rPr>
  </w:style>
  <w:style w:type="paragraph" w:styleId="Revision">
    <w:name w:val="Revision"/>
    <w:hidden/>
    <w:uiPriority w:val="99"/>
    <w:semiHidden/>
    <w:rsid w:val="00193D6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gi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gi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31</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gs</cp:lastModifiedBy>
  <cp:revision>11</cp:revision>
  <dcterms:created xsi:type="dcterms:W3CDTF">2017-09-16T07:36:00Z</dcterms:created>
  <dcterms:modified xsi:type="dcterms:W3CDTF">2008-11-27T21:57:00Z</dcterms:modified>
</cp:coreProperties>
</file>